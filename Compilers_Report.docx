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rFonts w:ascii="Roboto Mono" w:hAnsi="Roboto Mono" w:eastAsia="Roboto Mono" w:cs="Roboto Mono"/>
          <w:sz w:val="24"/>
          <w:szCs w:val="24"/>
        </w:rPr>
      </w:pPr>
      <w:r>
        <w:rPr>
          <w:rFonts w:eastAsia="Roboto Mono" w:cs="Roboto Mono" w:ascii="Roboto Mono" w:hAnsi="Roboto Mono"/>
          <w:sz w:val="24"/>
          <w:szCs w:val="24"/>
        </w:rPr>
        <w:t>ΠΑΝΕΠΙΣΤΗΜΙΟ ΙΩΑΝΝΙΝΩΝ</w:t>
      </w:r>
    </w:p>
    <w:p>
      <w:pPr>
        <w:pStyle w:val="LOnormal"/>
        <w:rPr>
          <w:rFonts w:ascii="Roboto Mono" w:hAnsi="Roboto Mono" w:eastAsia="Roboto Mono" w:cs="Roboto Mono"/>
          <w:sz w:val="24"/>
          <w:szCs w:val="24"/>
        </w:rPr>
      </w:pPr>
      <w:r>
        <w:rPr>
          <w:rFonts w:eastAsia="Roboto Mono" w:cs="Roboto Mono" w:ascii="Roboto Mono" w:hAnsi="Roboto Mono"/>
          <w:sz w:val="24"/>
          <w:szCs w:val="24"/>
        </w:rPr>
        <w:t>ΤΜΗΜΑ ΜΗΧΑΝΙΚΩΝ Η/Υ ΚΑΙ ΠΛΗΡΟΦΟΡΙΚΗΣ</w:t>
      </w:r>
    </w:p>
    <w:p>
      <w:pPr>
        <w:pStyle w:val="LOnormal"/>
        <w:rPr>
          <w:rFonts w:ascii="Roboto Mono" w:hAnsi="Roboto Mono" w:eastAsia="Roboto Mono" w:cs="Roboto Mono"/>
        </w:rPr>
      </w:pPr>
      <w:r>
        <w:rPr>
          <w:rFonts w:eastAsia="Roboto Mono" w:cs="Roboto Mono" w:ascii="Roboto Mono" w:hAnsi="Roboto Mono"/>
        </w:rPr>
      </w:r>
    </w:p>
    <w:p>
      <w:pPr>
        <w:pStyle w:val="LOnormal"/>
        <w:rPr>
          <w:rFonts w:ascii="Roboto Mono" w:hAnsi="Roboto Mono" w:eastAsia="Roboto Mono" w:cs="Roboto Mono"/>
        </w:rPr>
      </w:pPr>
      <w:r>
        <w:rPr>
          <w:rFonts w:eastAsia="Roboto Mono" w:cs="Roboto Mono" w:ascii="Roboto Mono" w:hAnsi="Roboto Mono"/>
        </w:rPr>
      </w:r>
    </w:p>
    <w:p>
      <w:pPr>
        <w:pStyle w:val="LOnormal"/>
        <w:rPr>
          <w:rFonts w:ascii="Roboto Mono" w:hAnsi="Roboto Mono" w:eastAsia="Roboto Mono" w:cs="Roboto Mono"/>
          <w:sz w:val="24"/>
          <w:szCs w:val="24"/>
        </w:rPr>
      </w:pPr>
      <w:r>
        <w:rPr>
          <w:rFonts w:eastAsia="Roboto Mono" w:cs="Roboto Mono" w:ascii="Roboto Mono" w:hAnsi="Roboto Mono"/>
          <w:sz w:val="24"/>
          <w:szCs w:val="24"/>
        </w:rPr>
        <w:t>ΜΥΥ802 - ΜΕΤΑΦΡΑΣΤΕΣ</w:t>
      </w:r>
    </w:p>
    <w:p>
      <w:pPr>
        <w:pStyle w:val="LOnormal"/>
        <w:rPr>
          <w:rFonts w:ascii="Roboto Mono" w:hAnsi="Roboto Mono" w:eastAsia="Roboto Mono" w:cs="Roboto Mono"/>
        </w:rPr>
      </w:pPr>
      <w:r>
        <w:rPr>
          <w:rFonts w:eastAsia="Roboto Mono" w:cs="Roboto Mono" w:ascii="Roboto Mono" w:hAnsi="Roboto Mono"/>
        </w:rPr>
      </w:r>
    </w:p>
    <w:p>
      <w:pPr>
        <w:pStyle w:val="LOnormal"/>
        <w:rPr>
          <w:rFonts w:ascii="Roboto Mono" w:hAnsi="Roboto Mono" w:eastAsia="Roboto Mono" w:cs="Roboto Mono"/>
        </w:rPr>
      </w:pPr>
      <w:r>
        <w:rPr>
          <w:rFonts w:eastAsia="Roboto Mono" w:cs="Roboto Mono" w:ascii="Roboto Mono" w:hAnsi="Roboto Mono"/>
        </w:rPr>
      </w:r>
    </w:p>
    <w:p>
      <w:pPr>
        <w:pStyle w:val="LOnormal"/>
        <w:rPr>
          <w:rFonts w:ascii="Roboto Mono" w:hAnsi="Roboto Mono" w:eastAsia="Roboto Mono" w:cs="Roboto Mono"/>
          <w:sz w:val="40"/>
          <w:szCs w:val="40"/>
        </w:rPr>
      </w:pPr>
      <w:r>
        <w:rPr>
          <w:rFonts w:eastAsia="Roboto Mono" w:cs="Roboto Mono" w:ascii="Roboto Mono" w:hAnsi="Roboto Mono"/>
          <w:sz w:val="40"/>
          <w:szCs w:val="40"/>
        </w:rPr>
        <w:t>ΑΝΑΦΟΡΑ ΕΡΓΑΣΙΑΣ</w:t>
      </w:r>
    </w:p>
    <w:p>
      <w:pPr>
        <w:pStyle w:val="LOnormal"/>
        <w:rPr/>
      </w:pPr>
      <w:r>
        <w:rPr/>
      </w:r>
    </w:p>
    <w:p>
      <w:pPr>
        <w:pStyle w:val="LOnormal"/>
        <w:rPr/>
      </w:pPr>
      <w:r>
        <w:rPr/>
        <w:drawing>
          <wp:anchor behindDoc="0" distT="114300" distB="114300" distL="114300" distR="114300" simplePos="0" locked="0" layoutInCell="1" allowOverlap="1" relativeHeight="2">
            <wp:simplePos x="0" y="0"/>
            <wp:positionH relativeFrom="margin">
              <wp:align>center</wp:align>
            </wp:positionH>
            <wp:positionV relativeFrom="margin">
              <wp:align>center</wp:align>
            </wp:positionV>
            <wp:extent cx="2717800" cy="4167505"/>
            <wp:effectExtent l="0" t="0" r="0" b="0"/>
            <wp:wrapTopAndBottom/>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tretch>
                      <a:fillRect/>
                    </a:stretch>
                  </pic:blipFill>
                  <pic:spPr bwMode="auto">
                    <a:xfrm>
                      <a:off x="0" y="0"/>
                      <a:ext cx="2717800" cy="4167505"/>
                    </a:xfrm>
                    <a:prstGeom prst="rect">
                      <a:avLst/>
                    </a:prstGeom>
                  </pic:spPr>
                </pic:pic>
              </a:graphicData>
            </a:graphic>
          </wp:anchor>
        </w:drawing>
      </w:r>
    </w:p>
    <w:p>
      <w:pPr>
        <w:pStyle w:val="LOnormal"/>
        <w:rPr/>
      </w:pPr>
      <w:r>
        <w:rPr/>
      </w:r>
    </w:p>
    <w:p>
      <w:pPr>
        <w:pStyle w:val="LOnormal"/>
        <w:rPr/>
      </w:pPr>
      <w:r>
        <w:rPr/>
      </w:r>
    </w:p>
    <w:p>
      <w:pPr>
        <w:pStyle w:val="LOnormal"/>
        <w:rPr>
          <w:rFonts w:ascii="Roboto Mono" w:hAnsi="Roboto Mono" w:eastAsia="Roboto Mono" w:cs="Roboto Mono"/>
          <w:b/>
          <w:b/>
        </w:rPr>
      </w:pPr>
      <w:r>
        <w:rPr>
          <w:rFonts w:eastAsia="Roboto Mono" w:cs="Roboto Mono" w:ascii="Roboto Mono" w:hAnsi="Roboto Mono"/>
          <w:b/>
        </w:rPr>
        <w:t>ΜΕΛΗ ΟΜΑΔΑΣ</w:t>
      </w:r>
    </w:p>
    <w:p>
      <w:pPr>
        <w:pStyle w:val="LOnormal"/>
        <w:rPr>
          <w:rFonts w:ascii="Roboto Mono" w:hAnsi="Roboto Mono" w:eastAsia="Roboto Mono" w:cs="Roboto Mono"/>
        </w:rPr>
      </w:pPr>
      <w:r>
        <w:rPr>
          <w:rFonts w:eastAsia="Roboto Mono" w:cs="Roboto Mono" w:ascii="Roboto Mono" w:hAnsi="Roboto Mono"/>
        </w:rPr>
        <w:t>ΚΩΝΣΤΑΝΤΙΝΟΣ ΠΑΠΑΝΤΩΝΙΟΥ-ΧΑΤΖΗΓΚΙΟΣΗΣ - 4769</w:t>
      </w:r>
    </w:p>
    <w:p>
      <w:pPr>
        <w:pStyle w:val="LOnormal"/>
        <w:rPr>
          <w:rFonts w:ascii="Roboto Mono" w:hAnsi="Roboto Mono" w:eastAsia="Roboto Mono" w:cs="Roboto Mono"/>
        </w:rPr>
      </w:pPr>
      <w:r>
        <w:rPr>
          <w:rFonts w:eastAsia="Roboto Mono" w:cs="Roboto Mono" w:ascii="Roboto Mono" w:hAnsi="Roboto Mono"/>
        </w:rPr>
        <w:t>ΜΙΧΟΥ ΝΑΤΑΛΙΑ - 4922</w:t>
      </w:r>
    </w:p>
    <w:p>
      <w:pPr>
        <w:pStyle w:val="LOnormal"/>
        <w:rPr>
          <w:rFonts w:ascii="Roboto Mono" w:hAnsi="Roboto Mono" w:eastAsia="Roboto Mono" w:cs="Roboto Mono"/>
        </w:rPr>
      </w:pPr>
      <w:r>
        <w:rPr>
          <w:rFonts w:eastAsia="Roboto Mono" w:cs="Roboto Mono" w:ascii="Roboto Mono" w:hAnsi="Roboto Mono"/>
        </w:rPr>
      </w:r>
    </w:p>
    <w:p>
      <w:pPr>
        <w:pStyle w:val="LOnormal"/>
        <w:rPr>
          <w:rFonts w:ascii="Roboto Mono" w:hAnsi="Roboto Mono" w:eastAsia="Roboto Mono" w:cs="Roboto Mono"/>
        </w:rPr>
      </w:pPr>
      <w:r>
        <w:rPr>
          <w:rFonts w:eastAsia="Roboto Mono" w:cs="Roboto Mono" w:ascii="Roboto Mono" w:hAnsi="Roboto Mono"/>
        </w:rPr>
      </w:r>
    </w:p>
    <w:p>
      <w:pPr>
        <w:pStyle w:val="LOnormal"/>
        <w:rPr>
          <w:rFonts w:ascii="Roboto Mono" w:hAnsi="Roboto Mono" w:eastAsia="Roboto Mono" w:cs="Roboto Mono"/>
        </w:rPr>
      </w:pPr>
      <w:r>
        <w:rPr>
          <w:rFonts w:eastAsia="Roboto Mono" w:cs="Roboto Mono" w:ascii="Roboto Mono" w:hAnsi="Roboto Mono"/>
        </w:rPr>
      </w:r>
    </w:p>
    <w:p>
      <w:pPr>
        <w:pStyle w:val="LOnormal"/>
        <w:rPr>
          <w:rFonts w:ascii="Roboto Mono" w:hAnsi="Roboto Mono" w:eastAsia="Roboto Mono" w:cs="Roboto Mono"/>
        </w:rPr>
      </w:pPr>
      <w:r>
        <w:rPr>
          <w:rFonts w:eastAsia="Roboto Mono" w:cs="Roboto Mono" w:ascii="Roboto Mono" w:hAnsi="Roboto Mono"/>
        </w:rPr>
      </w:r>
    </w:p>
    <w:p>
      <w:pPr>
        <w:pStyle w:val="LOnormal"/>
        <w:rPr/>
      </w:pPr>
      <w:r>
        <w:rPr>
          <w:rFonts w:eastAsia="Roboto Mono" w:cs="Roboto Mono" w:ascii="Roboto Mono" w:hAnsi="Roboto Mono"/>
        </w:rPr>
        <w:t>ΙΩΑΝΝΙΝΑ - ΜΑΙΟΣ 2024</w:t>
      </w:r>
    </w:p>
    <w:p>
      <w:pPr>
        <w:pStyle w:val="Heading1"/>
        <w:rPr/>
      </w:pPr>
      <w:ins w:id="0" w:author="Unknown Author" w:date="2024-05-26T13:15:17Z">
        <w:r>
          <w:rPr/>
        </w:r>
      </w:ins>
    </w:p>
    <w:p>
      <w:pPr>
        <w:pStyle w:val="Heading1"/>
        <w:rPr/>
      </w:pPr>
      <w:ins w:id="2" w:author="Unknown Author" w:date="2024-05-26T13:15:17Z">
        <w:r>
          <w:rPr/>
        </w:r>
      </w:ins>
    </w:p>
    <w:p>
      <w:pPr>
        <w:pStyle w:val="Heading1"/>
        <w:rPr/>
      </w:pPr>
      <w:bookmarkStart w:id="0" w:name="_pfjxx9iz6rph"/>
      <w:bookmarkEnd w:id="0"/>
      <w:r>
        <w:rPr/>
        <w:t>ΕΙΣΑΓΩΓΗ</w:t>
      </w:r>
    </w:p>
    <w:p>
      <w:pPr>
        <w:pStyle w:val="LOnormal"/>
        <w:rPr/>
      </w:pPr>
      <w:r>
        <w:rPr/>
      </w:r>
    </w:p>
    <w:p>
      <w:pPr>
        <w:pStyle w:val="LOnormal"/>
        <w:rPr/>
      </w:pPr>
      <w:r>
        <w:rPr/>
        <w:t>Η παρούσα εργασία έχει ως στόχο την δημιουργία ενός πληρους μεταφραστή σε RISC-V assembly για την εκπαιδευτική γλώσσα cpy. Ο μεταφραστής, γραμμένος σε γλώσσα Python, πρέπει τελικά να μπορεί να πάρει ως είσοδο ένα πρόγραμμα σε cpy και να δημιουργήσει τελικά ένα αρχείο με κώδικα σε RISC-V assembly το οποίο μπορεί να τρέξει κανονικά σε προσομοιωτή και να δώσει τα σωστά αποτελέσματα.</w:t>
      </w:r>
    </w:p>
    <w:p>
      <w:pPr>
        <w:pStyle w:val="LOnormal"/>
        <w:rPr/>
      </w:pPr>
      <w:r>
        <w:rPr/>
      </w:r>
    </w:p>
    <w:p>
      <w:pPr>
        <w:pStyle w:val="LOnormal"/>
        <w:rPr/>
      </w:pPr>
      <w:r>
        <w:rPr/>
        <w:t>Η σχεδίαση και υλοποίηση του μεταφραστή έγινε σε στάδια όπως μας ζητήθηκε. Συγκεκριμένα τα στάδια αυτά είναι:</w:t>
      </w:r>
    </w:p>
    <w:p>
      <w:pPr>
        <w:pStyle w:val="LOnormal"/>
        <w:rPr/>
      </w:pPr>
      <w:r>
        <w:rPr/>
      </w:r>
    </w:p>
    <w:p>
      <w:pPr>
        <w:pStyle w:val="LOnormal"/>
        <w:numPr>
          <w:ilvl w:val="0"/>
          <w:numId w:val="1"/>
        </w:numPr>
        <w:ind w:left="720" w:hanging="360"/>
        <w:rPr>
          <w:u w:val="none"/>
        </w:rPr>
      </w:pPr>
      <w:r>
        <w:rPr/>
        <w:t>Σχεδίαση και υλοποίηση Λεκτικού Αναλυτή (Lexer)</w:t>
      </w:r>
    </w:p>
    <w:p>
      <w:pPr>
        <w:pStyle w:val="LOnormal"/>
        <w:numPr>
          <w:ilvl w:val="0"/>
          <w:numId w:val="1"/>
        </w:numPr>
        <w:ind w:left="720" w:hanging="360"/>
        <w:rPr>
          <w:u w:val="none"/>
        </w:rPr>
      </w:pPr>
      <w:r>
        <w:rPr/>
        <w:t>Σχεδίαση και υλοποίηση Συντακτικού Αναλυτή (Parser)</w:t>
      </w:r>
    </w:p>
    <w:p>
      <w:pPr>
        <w:pStyle w:val="LOnormal"/>
        <w:numPr>
          <w:ilvl w:val="0"/>
          <w:numId w:val="1"/>
        </w:numPr>
        <w:ind w:left="720" w:hanging="360"/>
        <w:rPr>
          <w:u w:val="none"/>
        </w:rPr>
      </w:pPr>
      <w:r>
        <w:rPr/>
        <w:t>Παραγωγή Ενδιάμεσου Κώδικα (Intermediate Code)</w:t>
      </w:r>
    </w:p>
    <w:p>
      <w:pPr>
        <w:pStyle w:val="LOnormal"/>
        <w:numPr>
          <w:ilvl w:val="0"/>
          <w:numId w:val="1"/>
        </w:numPr>
        <w:ind w:left="720" w:hanging="360"/>
        <w:rPr>
          <w:u w:val="none"/>
        </w:rPr>
      </w:pPr>
      <w:r>
        <w:rPr/>
        <w:t>Παραγωγή Πίνακα Συμβόλων (Symbol Table)</w:t>
      </w:r>
    </w:p>
    <w:p>
      <w:pPr>
        <w:pStyle w:val="LOnormal"/>
        <w:numPr>
          <w:ilvl w:val="0"/>
          <w:numId w:val="1"/>
        </w:numPr>
        <w:ind w:left="720" w:hanging="360"/>
        <w:rPr>
          <w:u w:val="none"/>
        </w:rPr>
      </w:pPr>
      <w:r>
        <w:rPr/>
        <w:t>Παραγωγή Τελικού Κώδικα (Final Code)</w:t>
      </w:r>
    </w:p>
    <w:p>
      <w:pPr>
        <w:pStyle w:val="LOnormal"/>
        <w:ind w:left="0" w:hanging="0"/>
        <w:rPr/>
      </w:pPr>
      <w:r>
        <w:rPr/>
      </w:r>
    </w:p>
    <w:p>
      <w:pPr>
        <w:pStyle w:val="LOnormal"/>
        <w:ind w:left="0" w:hanging="0"/>
        <w:rPr/>
      </w:pPr>
      <w:r>
        <w:rPr/>
        <w:t>Στα πλαίσια της εκπαιδευτικής αυτής εργασίας δεν μας ζητήθηκε βελτιστοποίηση του παραγόμενου κώδικα σε κανένα από τα δύο στάδια οπού αυτό θα ήταν δυνατό (στάδια 3 και 5)</w:t>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Heading1"/>
        <w:rPr/>
      </w:pPr>
      <w:bookmarkStart w:id="1" w:name="_x37wf9krydkb"/>
      <w:bookmarkEnd w:id="1"/>
      <w:r>
        <w:rPr/>
        <w:t>1.  ΛΕΚΤΙΚΟΣ ΑΝΑΛΥΤΗΣ</w:t>
      </w:r>
    </w:p>
    <w:p>
      <w:pPr>
        <w:pStyle w:val="LOnormal"/>
        <w:rPr/>
      </w:pPr>
      <w:r>
        <w:rPr/>
      </w:r>
    </w:p>
    <w:p>
      <w:pPr>
        <w:pStyle w:val="Heading2"/>
        <w:rPr/>
      </w:pPr>
      <w:bookmarkStart w:id="2" w:name="_55apbn11l8qd"/>
      <w:bookmarkEnd w:id="2"/>
      <w:r>
        <w:rPr/>
        <w:t>Γενική Ιδέα</w:t>
      </w:r>
    </w:p>
    <w:p>
      <w:pPr>
        <w:pStyle w:val="LOnormal"/>
        <w:rPr/>
      </w:pPr>
      <w:r>
        <w:rPr/>
        <w:t>Στο κεφάλαιο αυτό παρουσιάζουμε τον Λεκτικό Αναλυτή που δημιουργήσαμε. Ο σκοπός του είναι να αναλύει τη γραμματική ενός αρχείου πηγαίου κώδικα και να παράγει μια σειρά από tokens, που αντιπροσωπεύουν τα αναγνωρισμένα σύμβολα της γλώσσας προγραμματισμού cpy. Αυτός ο λεκτικός αναλυτής είναι το πρώτο βήμα στη διαδικασία της μετάφρασης από υψηλού επιπέδου κώδικα σε εντολές που μπορεί να εκτελέσει ένας υπολογιστής.</w:t>
      </w:r>
    </w:p>
    <w:p>
      <w:pPr>
        <w:pStyle w:val="LOnormal"/>
        <w:rPr/>
      </w:pPr>
      <w:r>
        <w:rPr/>
      </w:r>
    </w:p>
    <w:p>
      <w:pPr>
        <w:pStyle w:val="LOnormal"/>
        <w:rPr/>
      </w:pPr>
      <w:r>
        <w:rPr/>
        <w:t>Ο λεκτικός αναλυτής που έχουμε δημιουργήσει λειτουργεί μέσω ενός finite state machine (FSM), και επεξεργάζεται τον πηγαίο κώδικα χαρακτήρα προς χαρακτήρα. Ανάλογα με τον χαρακτήρα που διαβάζεται και την τρέχουσα κατάσταση του finite state machine, ο αναλυτής καθορίζει τον τύπο του token, καθώς και τη μετάβαση σε μια νέα κατάσταση. Τα αναγνωρισμένα tokens αποθηκεύονται σε μια λίστα και καταγράφονται στο αρχείο εξόδου. Αν βρεθεί κάποιο λάθος, καταγράφεται στο αρχείο εξόδου και ο αναλυτής συνεχίζει.</w:t>
      </w:r>
    </w:p>
    <w:p>
      <w:pPr>
        <w:pStyle w:val="LOnormal"/>
        <w:rPr/>
      </w:pPr>
      <w:r>
        <w:rPr/>
        <w:t>Αυτή η διαδικασία γίνεται μέσω ενός βρόχου που διατρέχει κάθε χαρακτήρα του αρχείου.</w:t>
      </w:r>
    </w:p>
    <w:p>
      <w:pPr>
        <w:pStyle w:val="LOnormal"/>
        <w:rPr/>
      </w:pPr>
      <w:r>
        <w:rPr/>
      </w:r>
    </w:p>
    <w:p>
      <w:pPr>
        <w:pStyle w:val="LOnormal"/>
        <w:rPr/>
      </w:pPr>
      <w:r>
        <w:rPr/>
        <w:t>Ο σχεδιασμός του αυτομάτου που καθόρισε το FMS έγινε με βάση τις πληροφορίες που μας δόθηκαν στο μάθημα καθώς και τις διαφάνειες και το ηλεκτρονικό σύγγραμμα. Το σχεδιάγραμμα που δημιουργήσαμε για το αυτόματο μας παρατίθεται παρακάτω.</w:t>
      </w:r>
    </w:p>
    <w:p>
      <w:pPr>
        <w:pStyle w:val="LOnormal"/>
        <w:rPr/>
      </w:pPr>
      <w:r>
        <w:rPr/>
      </w:r>
    </w:p>
    <w:p>
      <w:pPr>
        <w:pStyle w:val="LOnormal"/>
        <w:rPr/>
      </w:pPr>
      <w:r>
        <w:rPr/>
        <w:t>[ΣΧΕΔΙΑΓΡΑΜΜΑ]</w:t>
      </w:r>
    </w:p>
    <w:p>
      <w:pPr>
        <w:pStyle w:val="LOnormal"/>
        <w:rPr/>
      </w:pPr>
      <w:r>
        <w:rPr/>
      </w:r>
    </w:p>
    <w:p>
      <w:pPr>
        <w:pStyle w:val="LOnormal"/>
        <w:ind w:left="0" w:hanging="0"/>
        <w:rPr/>
      </w:pPr>
      <w:r>
        <w:rPr/>
      </w:r>
    </w:p>
    <w:p>
      <w:pPr>
        <w:pStyle w:val="Heading2"/>
        <w:rPr/>
      </w:pPr>
      <w:bookmarkStart w:id="3" w:name="_enynvpayxfis"/>
      <w:bookmarkEnd w:id="3"/>
      <w:r>
        <w:rPr/>
        <w:t>Περιγραφή των κλάσεων</w:t>
      </w:r>
    </w:p>
    <w:p>
      <w:pPr>
        <w:pStyle w:val="LOnormal"/>
        <w:rPr/>
      </w:pPr>
      <w:r>
        <w:rPr/>
      </w:r>
    </w:p>
    <w:p>
      <w:pPr>
        <w:pStyle w:val="LOnormal"/>
        <w:rPr>
          <w:b/>
          <w:b/>
          <w:u w:val="single"/>
        </w:rPr>
      </w:pPr>
      <w:r>
        <w:rPr>
          <w:b/>
          <w:u w:val="single"/>
        </w:rPr>
        <w:t>Token</w:t>
      </w:r>
    </w:p>
    <w:p>
      <w:pPr>
        <w:pStyle w:val="LOnormal"/>
        <w:rPr/>
      </w:pPr>
      <w:r>
        <w:rPr/>
        <w:t>Για να αναπαραστήσουμε τα tokens, χρησιμοποιούμε την κλάση “Token”, η οποία είναι αρκετά απλή. Περιλαμβάνει δύο πεδία:</w:t>
      </w:r>
    </w:p>
    <w:p>
      <w:pPr>
        <w:pStyle w:val="LOnormal"/>
        <w:numPr>
          <w:ilvl w:val="0"/>
          <w:numId w:val="2"/>
        </w:numPr>
        <w:ind w:left="720" w:hanging="360"/>
        <w:rPr>
          <w:u w:val="none"/>
        </w:rPr>
      </w:pPr>
      <w:r>
        <w:rPr/>
        <w:t>“</w:t>
      </w:r>
      <w:r>
        <w:rPr/>
        <w:t>Token”: Το σύμβολο ή η λέξη που αναγνωρίζεται</w:t>
      </w:r>
    </w:p>
    <w:p>
      <w:pPr>
        <w:pStyle w:val="LOnormal"/>
        <w:numPr>
          <w:ilvl w:val="0"/>
          <w:numId w:val="2"/>
        </w:numPr>
        <w:ind w:left="720" w:hanging="360"/>
        <w:rPr>
          <w:u w:val="none"/>
        </w:rPr>
      </w:pPr>
      <w:r>
        <w:rPr/>
        <w:t>“</w:t>
      </w:r>
      <w:r>
        <w:rPr/>
        <w:t>tokenType”: ο τύπος του token (π.χ. λέξη-κλειδί, αριθμός, identifier κλπ.)</w:t>
      </w:r>
    </w:p>
    <w:p>
      <w:pPr>
        <w:pStyle w:val="LOnormal"/>
        <w:rPr/>
      </w:pPr>
      <w:r>
        <w:rPr/>
      </w:r>
    </w:p>
    <w:p>
      <w:pPr>
        <w:pStyle w:val="LOnormal"/>
        <w:rPr>
          <w:b/>
          <w:b/>
          <w:u w:val="single"/>
        </w:rPr>
      </w:pPr>
      <w:r>
        <w:rPr>
          <w:b/>
          <w:u w:val="single"/>
        </w:rPr>
        <w:t>LexicalAnalyzer</w:t>
      </w:r>
    </w:p>
    <w:p>
      <w:pPr>
        <w:pStyle w:val="LOnormal"/>
        <w:rPr/>
      </w:pPr>
      <w:r>
        <w:rPr/>
        <w:t>Η κλάση “LexicalAnalyzer” είναι υπεύθυνη για την ανάλυση του αρχείου πηγαίου κώδικα και την παραγωγή των tokens. Η κλάση αυτή παίρνει μέσω argument το όνομα του αρχείου που θα αναλυθεί, ορίζει τις καταστάσεις του αυτόματου πεπερασμένου καταστάσεων (finite state machine) που χρησιμοποιείται για την ανάλυση και εκτελεί την λεκτική ανάλυση μέσω ενός loop που διατρέχει το αρχείο εισόδου μέχρι να συναντήσει EOF. Επιπλέον, δημιουργεί ή αν υπάρχει ήδη ανοίγει το αρχείο εξόδου (lexicalAnalyzer.txt), στο οποίο καταγράφονται τα αποτελέσματα της λεκτικής ανάλυσης</w:t>
      </w:r>
    </w:p>
    <w:p>
      <w:pPr>
        <w:pStyle w:val="Heading2"/>
        <w:rPr/>
      </w:pPr>
      <w:bookmarkStart w:id="4" w:name="_x1o7uodt9tgf"/>
      <w:bookmarkEnd w:id="4"/>
      <w:r>
        <w:rPr/>
        <w:t>Καταστάσεις του Finite State Machine</w:t>
      </w:r>
    </w:p>
    <w:p>
      <w:pPr>
        <w:pStyle w:val="LOnormal"/>
        <w:rPr/>
      </w:pPr>
      <w:r>
        <w:rPr/>
      </w:r>
    </w:p>
    <w:p>
      <w:pPr>
        <w:pStyle w:val="LOnormal"/>
        <w:rPr/>
      </w:pPr>
      <w:r>
        <w:rPr/>
        <w:t>Το finite state machine έχει διάφορες καταστάσεις που καθορίζουν την τρέχουσα διαδικασία αναγνώρισης ενός token. Οι καταστάσεις αυτές καθώς και οι αντίστοιχες καταστάσης του αυτόματου είναι:</w:t>
      </w:r>
    </w:p>
    <w:p>
      <w:pPr>
        <w:pStyle w:val="LOnormal"/>
        <w:rPr/>
      </w:pPr>
      <w:r>
        <w:rPr/>
      </w:r>
    </w:p>
    <w:p>
      <w:pPr>
        <w:pStyle w:val="LOnormal"/>
        <w:rPr>
          <w:u w:val="single"/>
        </w:rPr>
      </w:pPr>
      <w:r>
        <w:rPr>
          <w:u w:val="single"/>
        </w:rPr>
        <w:t>stateBegin: Αρχική κατάσταση (0)</w:t>
      </w:r>
    </w:p>
    <w:p>
      <w:pPr>
        <w:pStyle w:val="LOnormal"/>
        <w:rPr/>
      </w:pPr>
      <w:r>
        <w:rPr/>
        <w:t>Στην αρχική κατάσταση, ο αναλυτής ελέγχει τον χαρακτήρα και αποφασίζει σε ποια κατηγορία ανήκει. Ανάλογα με την κατηγορία, αλλάζει την κατάσταση. Παραμένει σε αυτή την κατάσταση όσο συναντά λευκούς χαρακτήρες.</w:t>
      </w:r>
    </w:p>
    <w:p>
      <w:pPr>
        <w:pStyle w:val="LOnormal"/>
        <w:rPr/>
      </w:pPr>
      <w:r>
        <w:rPr/>
      </w:r>
    </w:p>
    <w:p>
      <w:pPr>
        <w:pStyle w:val="LOnormal"/>
        <w:rPr>
          <w:u w:val="single"/>
        </w:rPr>
      </w:pPr>
      <w:r>
        <w:rPr>
          <w:u w:val="single"/>
        </w:rPr>
        <w:t>stateLetter: Αναγνωρίζει αλφαβητικούς χαρακτήρες και λέξεις (1)</w:t>
      </w:r>
    </w:p>
    <w:p>
      <w:pPr>
        <w:pStyle w:val="LOnormal"/>
        <w:rPr/>
      </w:pPr>
      <w:r>
        <w:rPr/>
        <w:t>Αν ο χαρακτήρας είναι γράμμα ή ψηφίο, προστίθεται στο τρέχον token. Αν το token υπερβαίνει τους 30 χαρακτήρες, αναγνωρίζεται ως λάθος.</w:t>
      </w:r>
    </w:p>
    <w:p>
      <w:pPr>
        <w:pStyle w:val="LOnormal"/>
        <w:rPr/>
      </w:pPr>
      <w:r>
        <w:rPr/>
      </w:r>
    </w:p>
    <w:p>
      <w:pPr>
        <w:pStyle w:val="LOnormal"/>
        <w:rPr>
          <w:u w:val="single"/>
        </w:rPr>
      </w:pPr>
      <w:r>
        <w:rPr>
          <w:u w:val="single"/>
        </w:rPr>
        <w:t>stateDigit: Αναγνωρίζει αριθμητικούς χαρακτήρες (2)</w:t>
      </w:r>
    </w:p>
    <w:p>
      <w:pPr>
        <w:pStyle w:val="LOnormal"/>
        <w:rPr/>
      </w:pPr>
      <w:r>
        <w:rPr/>
        <w:t>Αν ο χαρακτήρας είναι ψηφίο, προστίθεται στο τρέχον token. Αν ο αριθμός υπερβαίνει τα όρια -32767 και 32767, αναγνωρίζεται ως λάθος.</w:t>
      </w:r>
    </w:p>
    <w:p>
      <w:pPr>
        <w:pStyle w:val="LOnormal"/>
        <w:rPr/>
      </w:pPr>
      <w:r>
        <w:rPr/>
      </w:r>
    </w:p>
    <w:p>
      <w:pPr>
        <w:pStyle w:val="LOnormal"/>
        <w:rPr>
          <w:u w:val="single"/>
        </w:rPr>
      </w:pPr>
      <w:r>
        <w:rPr>
          <w:u w:val="single"/>
        </w:rPr>
        <w:t>stateSharp: Αναγνωρίζει σχόλια και σύμβολα ομαδοποίησης (3, 4, 5)</w:t>
      </w:r>
    </w:p>
    <w:p>
      <w:pPr>
        <w:pStyle w:val="LOnormal"/>
        <w:rPr/>
      </w:pPr>
      <w:r>
        <w:rPr/>
        <w:t>Αν αναγνωρίσει τα σύμβολα ομαδοποίησης ‘#{‘, ‘#}’ μεταβαίνει στην κατάσταση αποδοχής. Αν αναγνωρίσει ‘##’ ξεκινάει την αναγνώριση σχολίων, δηλαδή διαβάζει έναν έναν όλους τους χαρακτήρες μέχρι να συναντήσει ξανά ‘##’ χωρίς να τους καταγράφει.</w:t>
      </w:r>
    </w:p>
    <w:p>
      <w:pPr>
        <w:pStyle w:val="LOnormal"/>
        <w:rPr/>
      </w:pPr>
      <w:r>
        <w:rPr/>
      </w:r>
    </w:p>
    <w:p>
      <w:pPr>
        <w:pStyle w:val="LOnormal"/>
        <w:rPr>
          <w:u w:val="single"/>
        </w:rPr>
      </w:pPr>
      <w:r>
        <w:rPr>
          <w:u w:val="single"/>
        </w:rPr>
        <w:t>stateDivision: Αναγνωρίζει τη διαίρεση (6)</w:t>
      </w:r>
    </w:p>
    <w:p>
      <w:pPr>
        <w:pStyle w:val="LOnormal"/>
        <w:rPr>
          <w:u w:val="single"/>
        </w:rPr>
      </w:pPr>
      <w:r>
        <w:rPr/>
        <w:t>Αν αναγνωριστεί το σύμβολο ‘//’ μεταβαίνει στην κατάσταση αποδοχής. Αν βρει μόνο ‘/’ αναγνωρίζεται ως λάθος.</w:t>
      </w:r>
    </w:p>
    <w:p>
      <w:pPr>
        <w:pStyle w:val="LOnormal"/>
        <w:rPr>
          <w:u w:val="single"/>
        </w:rPr>
      </w:pPr>
      <w:r>
        <w:rPr>
          <w:u w:val="single"/>
        </w:rPr>
      </w:r>
    </w:p>
    <w:p>
      <w:pPr>
        <w:pStyle w:val="LOnormal"/>
        <w:rPr>
          <w:u w:val="single"/>
        </w:rPr>
      </w:pPr>
      <w:r>
        <w:rPr>
          <w:u w:val="single"/>
        </w:rPr>
        <w:t>stateLess, stateMore, stateEqual, stateDifferent: Αναγνωρίζουν συγκριτικές πράξεις (αντίστοιχα 7, 8, 9, 10)</w:t>
      </w:r>
    </w:p>
    <w:p>
      <w:pPr>
        <w:pStyle w:val="LOnormal"/>
        <w:rPr>
          <w:u w:val="single"/>
        </w:rPr>
      </w:pPr>
      <w:r>
        <w:rPr/>
        <w:t>Αυτές οι καταστάσεις χειρίζονται τις συγκριτικές πράξεις (`&lt;`, `&gt;`, `==`, `!=`). Μόλις αναγνωριστεί ένα από τα παραπάνω σύμβολα η αντίστοιχη κατάσταση μεταβαίνει στην κατάσταση αποδοχής.</w:t>
      </w:r>
    </w:p>
    <w:p>
      <w:pPr>
        <w:pStyle w:val="LOnormal"/>
        <w:rPr/>
      </w:pPr>
      <w:r>
        <w:rPr/>
      </w:r>
    </w:p>
    <w:p>
      <w:pPr>
        <w:pStyle w:val="LOnormal"/>
        <w:rPr>
          <w:u w:val="single"/>
        </w:rPr>
      </w:pPr>
      <w:r>
        <w:rPr>
          <w:u w:val="single"/>
        </w:rPr>
        <w:t>stateERROR: Αναγνωρίζει λάθη.</w:t>
      </w:r>
    </w:p>
    <w:p>
      <w:pPr>
        <w:pStyle w:val="LOnormal"/>
        <w:rPr>
          <w:u w:val="single"/>
        </w:rPr>
      </w:pPr>
      <w:r>
        <w:rPr/>
        <w:t>Όταν εντοπίζεται ένα λάθος, το καταγράφει και επαναφέρει την κατάσταση στην αρχική.</w:t>
      </w:r>
    </w:p>
    <w:p>
      <w:pPr>
        <w:pStyle w:val="LOnormal"/>
        <w:rPr/>
      </w:pPr>
      <w:r>
        <w:rPr/>
      </w:r>
    </w:p>
    <w:p>
      <w:pPr>
        <w:pStyle w:val="LOnormal"/>
        <w:rPr>
          <w:u w:val="single"/>
        </w:rPr>
      </w:pPr>
      <w:r>
        <w:rPr>
          <w:u w:val="single"/>
        </w:rPr>
        <w:t>stateOK: Κατάσταση αποδοχής.</w:t>
      </w:r>
    </w:p>
    <w:p>
      <w:pPr>
        <w:pStyle w:val="LOnormal"/>
        <w:rPr/>
      </w:pPr>
      <w:r>
        <w:rPr/>
        <w:t>Δημιουργεί αντικείμενο τύπου Token και το προσθέτει στη λίστα με τα tokens. Επίσης καταγράφει το αναγνωρισμένο token στο αρχείο εξόδου και επιστρέφει στην αρχική κατάσταση</w:t>
      </w:r>
    </w:p>
    <w:p>
      <w:pPr>
        <w:pStyle w:val="LOnormal"/>
        <w:rPr/>
      </w:pPr>
      <w:r>
        <w:rPr/>
      </w:r>
    </w:p>
    <w:p>
      <w:pPr>
        <w:pStyle w:val="LOnormal"/>
        <w:rPr>
          <w:u w:val="single"/>
        </w:rPr>
      </w:pPr>
      <w:r>
        <w:rPr>
          <w:u w:val="single"/>
        </w:rPr>
        <w:t>stateEOF</w:t>
      </w:r>
    </w:p>
    <w:p>
      <w:pPr>
        <w:pStyle w:val="LOnormal"/>
        <w:rPr/>
      </w:pPr>
      <w:r>
        <w:rPr/>
        <w:t>Αν ο αναλυτής συναντήσει EOF (εκτός σχολίων), μεταβαίνει στην κατάσταση αποδοχής και ολοκληρώνει επιτυχώς την λεκτική ανάλυση.</w:t>
      </w:r>
    </w:p>
    <w:p>
      <w:pPr>
        <w:pStyle w:val="LOnormal"/>
        <w:rPr>
          <w:u w:val="single"/>
        </w:rPr>
      </w:pPr>
      <w:r>
        <w:rPr>
          <w:u w:val="single"/>
        </w:rPr>
      </w:r>
    </w:p>
    <w:p>
      <w:pPr>
        <w:pStyle w:val="LOnormal"/>
        <w:rPr/>
      </w:pPr>
      <w:r>
        <w:rPr/>
        <w:t>Σε περίπτωση που ο επόμενος χαρακτήρας είναι ‘+’ (συν), ‘-’ (μείον), ‘*’ (αστερίσκος/επί), ‘%’, ‘,’ (κόμμα), ‘:’ (άνω κάτω τελεία), ‘(‘ (αριστερή παρένθεση), ‘(δεξιά παρένθεση) αναγνωρίζεται και ο αναλυτής επιστρέφει στην αρχική κατάσταση.</w:t>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Normal"/>
        <w:spacing w:lineRule="auto" w:line="240" w:before="240" w:after="240"/>
        <w:rPr>
          <w:rFonts w:ascii="Times New Roman" w:hAnsi="Times New Roman" w:eastAsia="Times New Roman" w:cs="Times New Roman"/>
          <w:sz w:val="24"/>
          <w:szCs w:val="24"/>
          <w:lang w:val="el-GR"/>
        </w:rPr>
      </w:pPr>
      <w:r>
        <w:rPr>
          <w:rFonts w:eastAsia="Times New Roman" w:cs="Arial"/>
          <w:color w:val="000000"/>
          <w:sz w:val="36"/>
          <w:szCs w:val="36"/>
          <w:lang w:val="el-GR"/>
        </w:rPr>
        <w:t>2. Συντακτικός Αναλυτής</w:t>
      </w:r>
    </w:p>
    <w:p>
      <w:pPr>
        <w:pStyle w:val="Normal"/>
        <w:spacing w:lineRule="auto" w:line="240" w:before="240" w:after="240"/>
        <w:rPr>
          <w:rFonts w:ascii="Times New Roman" w:hAnsi="Times New Roman" w:eastAsia="Times New Roman" w:cs="Times New Roman"/>
          <w:sz w:val="32"/>
          <w:szCs w:val="32"/>
          <w:lang w:val="el-GR"/>
        </w:rPr>
      </w:pPr>
      <w:r>
        <w:rPr>
          <w:rFonts w:eastAsia="Times New Roman" w:cs="Arial"/>
          <w:color w:val="000000"/>
          <w:sz w:val="32"/>
          <w:szCs w:val="32"/>
          <w:lang w:val="el-GR"/>
        </w:rPr>
        <w:t>2.1 Γενική Ιδέα</w:t>
      </w:r>
    </w:p>
    <w:p>
      <w:pPr>
        <w:pStyle w:val="Normal"/>
        <w:spacing w:lineRule="auto" w:line="240" w:before="240" w:after="240"/>
        <w:rPr>
          <w:rFonts w:ascii="Times New Roman" w:hAnsi="Times New Roman" w:eastAsia="Times New Roman" w:cs="Times New Roman"/>
          <w:sz w:val="24"/>
          <w:szCs w:val="24"/>
          <w:lang w:val="el-GR"/>
        </w:rPr>
      </w:pPr>
      <w:r>
        <w:rPr>
          <w:rFonts w:eastAsia="Times New Roman" w:cs="Arial"/>
          <w:color w:val="000000"/>
          <w:lang w:val="el-GR"/>
        </w:rPr>
        <w:t xml:space="preserve">Στο κεφάλαιο αυτό παρουσιάζουμε τον συντακτικό αναλυτή. Ο συντακτικός αναλυτής ελέγχει την ορθότητα του προγράμματος βάσει μιας προκαθορισμένης γραμματικής και καθοδηγεί την παραγωγή κώδικα στις επόμενες φάσεις. Ο στόχος του είναι να διασφαλίσει ότι το πρόγραμμα που έχει γραφεί στη γλώσσα </w:t>
      </w:r>
      <w:r>
        <w:rPr>
          <w:rFonts w:eastAsia="Times New Roman" w:cs="Arial"/>
          <w:color w:val="000000"/>
        </w:rPr>
        <w:t>CPY</w:t>
      </w:r>
      <w:r>
        <w:rPr>
          <w:rFonts w:eastAsia="Times New Roman" w:cs="Arial"/>
          <w:color w:val="000000"/>
          <w:lang w:val="el-GR"/>
        </w:rPr>
        <w:t xml:space="preserve"> είναι συντακτικά σωστό, ακολουθώντας τους κανόνες και τις δομές της γραμματικής της γλώσσας. Ο συντακτικός αναλυτής χρησιμοποιεί τα </w:t>
      </w:r>
      <w:r>
        <w:rPr>
          <w:rFonts w:eastAsia="Times New Roman" w:cs="Arial"/>
          <w:color w:val="000000"/>
        </w:rPr>
        <w:t>tokens</w:t>
      </w:r>
      <w:r>
        <w:rPr>
          <w:rFonts w:eastAsia="Times New Roman" w:cs="Arial"/>
          <w:color w:val="000000"/>
          <w:lang w:val="el-GR"/>
        </w:rPr>
        <w:t xml:space="preserve"> που έχουν παραχθεί από τον λεξικό αναλυτή και τα οργανώνει σε μια δομή που είναι εύκολα διαχειρίσιμη για περαιτέρω επεξεργασία και εκτέλεση.</w:t>
      </w:r>
    </w:p>
    <w:p>
      <w:pPr>
        <w:pStyle w:val="Normal"/>
        <w:spacing w:lineRule="auto" w:line="240" w:before="240" w:after="240"/>
        <w:rPr>
          <w:rFonts w:ascii="Times New Roman" w:hAnsi="Times New Roman" w:eastAsia="Times New Roman" w:cs="Times New Roman"/>
          <w:sz w:val="24"/>
          <w:szCs w:val="24"/>
          <w:lang w:val="el-GR"/>
        </w:rPr>
      </w:pPr>
      <w:r>
        <w:rPr>
          <w:rFonts w:eastAsia="Times New Roman" w:cs="Arial"/>
          <w:color w:val="000000"/>
          <w:lang w:val="el-GR"/>
        </w:rPr>
        <w:t>Ο συντακτικός αναλυτής ακολουθεί μια αναλυτική προσέγγιση για να επαληθεύσει την κάθε συντακτική μονάδα του προγράμματος, από τις δηλώσεις και τις εντολές, μέχρι τις εκφράσεις και τις παραμέτρους συναρτήσεων. Σε περίπτωση που εντοπιστεί κάποιο συντακτικό λάθος, Σταματάει την ανάλυση του προγράμματος και αναφέρει στον προγραμματιστή το λάθος και το σημείο που υπήρξε αυτό.</w:t>
      </w:r>
    </w:p>
    <w:p>
      <w:pPr>
        <w:pStyle w:val="Normal"/>
        <w:spacing w:lineRule="auto" w:line="240" w:before="240" w:after="240"/>
        <w:rPr>
          <w:rFonts w:ascii="Times New Roman" w:hAnsi="Times New Roman" w:eastAsia="Times New Roman" w:cs="Times New Roman"/>
          <w:sz w:val="24"/>
          <w:szCs w:val="24"/>
          <w:lang w:val="el-GR"/>
        </w:rPr>
      </w:pPr>
      <w:r>
        <w:rPr>
          <w:rFonts w:eastAsia="Times New Roman" w:cs="Arial"/>
          <w:color w:val="000000"/>
          <w:sz w:val="32"/>
          <w:szCs w:val="32"/>
        </w:rPr>
        <w:t> </w:t>
      </w:r>
    </w:p>
    <w:p>
      <w:pPr>
        <w:pStyle w:val="Normal"/>
        <w:spacing w:lineRule="auto" w:line="240" w:before="0" w:after="240"/>
        <w:rPr>
          <w:rFonts w:ascii="Times New Roman" w:hAnsi="Times New Roman" w:eastAsia="Times New Roman" w:cs="Times New Roman"/>
          <w:sz w:val="24"/>
          <w:szCs w:val="24"/>
          <w:lang w:val="el-GR"/>
        </w:rPr>
      </w:pPr>
      <w:r>
        <w:rPr>
          <w:rFonts w:eastAsia="Times New Roman" w:cs="Times New Roman" w:ascii="Times New Roman" w:hAnsi="Times New Roman"/>
          <w:sz w:val="24"/>
          <w:szCs w:val="24"/>
          <w:lang w:val="el-GR"/>
        </w:rPr>
        <w:br/>
        <w:br/>
        <w:br/>
        <w:br/>
        <w:br/>
      </w:r>
    </w:p>
    <w:p>
      <w:pPr>
        <w:pStyle w:val="Normal"/>
        <w:spacing w:lineRule="auto" w:line="240" w:before="240" w:after="240"/>
        <w:rPr>
          <w:rFonts w:ascii="Times New Roman" w:hAnsi="Times New Roman" w:eastAsia="Times New Roman" w:cs="Times New Roman"/>
          <w:sz w:val="24"/>
          <w:szCs w:val="24"/>
          <w:lang w:val="el-GR"/>
        </w:rPr>
      </w:pPr>
      <w:r>
        <w:rPr>
          <w:rFonts w:eastAsia="Times New Roman" w:cs="Arial"/>
          <w:color w:val="000000"/>
          <w:sz w:val="32"/>
          <w:szCs w:val="32"/>
          <w:lang w:val="el-GR"/>
        </w:rPr>
        <w:t>2.2 Περιγραφή των κλάσεων</w:t>
      </w:r>
    </w:p>
    <w:p>
      <w:pPr>
        <w:pStyle w:val="Normal"/>
        <w:spacing w:lineRule="auto" w:line="240" w:before="240" w:after="240"/>
        <w:rPr>
          <w:rFonts w:ascii="Times New Roman" w:hAnsi="Times New Roman" w:eastAsia="Times New Roman" w:cs="Times New Roman"/>
          <w:sz w:val="24"/>
          <w:szCs w:val="24"/>
          <w:lang w:val="el-GR"/>
        </w:rPr>
      </w:pPr>
      <w:r>
        <w:rPr>
          <w:rFonts w:eastAsia="Times New Roman" w:cs="Arial"/>
          <w:color w:val="000000"/>
          <w:lang w:val="el-GR"/>
        </w:rPr>
        <w:t xml:space="preserve">Η κλάση που χρησιμοποιείται για την υλοποιήση του συντακτικού αναλυτή είναι η </w:t>
      </w:r>
      <w:r>
        <w:rPr>
          <w:rFonts w:eastAsia="Times New Roman" w:cs="Arial"/>
          <w:color w:val="000000"/>
        </w:rPr>
        <w:t>SyntaxAnalyzer</w:t>
      </w:r>
      <w:r>
        <w:rPr>
          <w:rFonts w:eastAsia="Times New Roman" w:cs="Arial"/>
          <w:color w:val="000000"/>
          <w:lang w:val="el-GR"/>
        </w:rPr>
        <w:t xml:space="preserve"> και είναι υπεύθυνη για την λήψη και ανάλυση των </w:t>
      </w:r>
      <w:r>
        <w:rPr>
          <w:rFonts w:eastAsia="Times New Roman" w:cs="Arial"/>
          <w:color w:val="000000"/>
        </w:rPr>
        <w:t>tokens</w:t>
      </w:r>
      <w:r>
        <w:rPr>
          <w:rFonts w:eastAsia="Times New Roman" w:cs="Arial"/>
          <w:color w:val="000000"/>
          <w:lang w:val="el-GR"/>
        </w:rPr>
        <w:t xml:space="preserve"> από τον λεκτικό αναλυτή κσθώς και για την ενσωμάτωση του ενδιάμεσου κώδικα και του πίνακα συμβόλων στην λειτουργία της.</w:t>
      </w:r>
    </w:p>
    <w:p>
      <w:pPr>
        <w:pStyle w:val="Normal"/>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rPr>
          <w:rFonts w:ascii="Times New Roman" w:hAnsi="Times New Roman" w:eastAsia="Times New Roman" w:cs="Times New Roman"/>
          <w:sz w:val="24"/>
          <w:szCs w:val="24"/>
        </w:rPr>
      </w:pPr>
      <w:r>
        <w:rPr>
          <w:rFonts w:eastAsia="Times New Roman" w:cs="Arial"/>
          <w:color w:val="000000"/>
          <w:sz w:val="28"/>
          <w:szCs w:val="28"/>
        </w:rPr>
        <w:t>Μέθοδοι Κλάσης:</w:t>
      </w:r>
    </w:p>
    <w:p>
      <w:pPr>
        <w:pStyle w:val="Normal"/>
        <w:spacing w:lineRule="auto" w:line="240" w:before="240" w:after="240"/>
        <w:rPr/>
      </w:pPr>
      <w:r>
        <w:rPr>
          <w:rFonts w:eastAsia="Times New Roman" w:cs="Arial"/>
          <w:b/>
          <w:bCs/>
          <w:color w:val="000000"/>
          <w:sz w:val="24"/>
          <w:szCs w:val="24"/>
        </w:rPr>
        <w:t>1. __init__(self, tokens)</w:t>
      </w:r>
    </w:p>
    <w:p>
      <w:pPr>
        <w:pStyle w:val="Normal"/>
        <w:numPr>
          <w:ilvl w:val="0"/>
          <w:numId w:val="3"/>
        </w:numPr>
        <w:spacing w:lineRule="auto" w:line="240" w:before="240" w:after="240"/>
        <w:rPr/>
      </w:pPr>
      <w:r>
        <w:rPr>
          <w:rFonts w:eastAsia="Times New Roman" w:cs="Arial"/>
          <w:b/>
          <w:bCs/>
          <w:color w:val="000000"/>
          <w:sz w:val="22"/>
          <w:szCs w:val="22"/>
          <w:lang w:val="el-GR"/>
        </w:rPr>
        <w:t>Περιγραφή</w:t>
      </w:r>
      <w:r>
        <w:rPr>
          <w:rFonts w:eastAsia="Times New Roman" w:cs="Arial"/>
          <w:color w:val="000000"/>
          <w:sz w:val="22"/>
          <w:szCs w:val="22"/>
          <w:lang w:val="el-GR"/>
        </w:rPr>
        <w:t xml:space="preserve">: Αρχικοποιεί την κλάση με τη λίστα των </w:t>
      </w:r>
      <w:r>
        <w:rPr>
          <w:rFonts w:eastAsia="Times New Roman" w:cs="Arial"/>
          <w:color w:val="000000"/>
          <w:sz w:val="22"/>
          <w:szCs w:val="22"/>
        </w:rPr>
        <w:t>tokens</w:t>
      </w:r>
      <w:r>
        <w:rPr>
          <w:rFonts w:eastAsia="Times New Roman" w:cs="Arial"/>
          <w:color w:val="000000"/>
          <w:sz w:val="22"/>
          <w:szCs w:val="22"/>
          <w:lang w:val="el-GR"/>
        </w:rPr>
        <w:t xml:space="preserve"> και τη συμβολοπίνακα.</w:t>
      </w:r>
    </w:p>
    <w:p>
      <w:pPr>
        <w:pStyle w:val="ListParagraph"/>
        <w:numPr>
          <w:ilvl w:val="0"/>
          <w:numId w:val="3"/>
        </w:numPr>
        <w:spacing w:lineRule="auto" w:line="240" w:before="240" w:after="240"/>
        <w:contextualSpacing/>
        <w:rPr/>
      </w:pPr>
      <w:r>
        <w:rPr>
          <w:rFonts w:eastAsia="Times New Roman" w:cs="Arial"/>
          <w:b/>
          <w:bCs/>
          <w:color w:val="000000"/>
          <w:sz w:val="22"/>
          <w:szCs w:val="22"/>
          <w:lang w:val="el-GR"/>
        </w:rPr>
        <w:t>Λεπτομέρειες</w:t>
      </w:r>
      <w:r>
        <w:rPr>
          <w:rFonts w:eastAsia="Times New Roman" w:cs="Arial"/>
          <w:color w:val="000000"/>
          <w:sz w:val="22"/>
          <w:szCs w:val="22"/>
          <w:lang w:val="el-GR"/>
        </w:rPr>
        <w:t>:</w:t>
      </w:r>
    </w:p>
    <w:p>
      <w:pPr>
        <w:pStyle w:val="ListParagraph"/>
        <w:numPr>
          <w:ilvl w:val="1"/>
          <w:numId w:val="3"/>
        </w:numPr>
        <w:spacing w:lineRule="auto" w:line="240" w:before="240" w:after="240"/>
        <w:contextualSpacing/>
        <w:rPr/>
      </w:pPr>
      <w:r>
        <w:rPr>
          <w:rFonts w:eastAsia="Times New Roman" w:cs="Arial"/>
          <w:color w:val="000000"/>
          <w:sz w:val="22"/>
          <w:szCs w:val="22"/>
          <w:lang w:val="el-GR"/>
        </w:rPr>
        <w:t xml:space="preserve">Αποθηκεύει τα </w:t>
      </w:r>
      <w:r>
        <w:rPr>
          <w:rFonts w:eastAsia="Times New Roman" w:cs="Arial"/>
          <w:color w:val="000000"/>
          <w:sz w:val="22"/>
          <w:szCs w:val="22"/>
        </w:rPr>
        <w:t>tokens</w:t>
      </w:r>
      <w:r>
        <w:rPr>
          <w:rFonts w:eastAsia="Times New Roman" w:cs="Arial"/>
          <w:color w:val="000000"/>
          <w:sz w:val="22"/>
          <w:szCs w:val="22"/>
          <w:lang w:val="el-GR"/>
        </w:rPr>
        <w:t>.</w:t>
      </w:r>
    </w:p>
    <w:p>
      <w:pPr>
        <w:pStyle w:val="ListParagraph"/>
        <w:numPr>
          <w:ilvl w:val="1"/>
          <w:numId w:val="3"/>
        </w:numPr>
        <w:spacing w:lineRule="auto" w:line="240" w:before="240" w:after="240"/>
        <w:contextualSpacing/>
        <w:rPr/>
      </w:pPr>
      <w:r>
        <w:rPr>
          <w:rFonts w:eastAsia="Times New Roman" w:cs="Arial"/>
          <w:color w:val="000000"/>
          <w:sz w:val="22"/>
          <w:szCs w:val="22"/>
          <w:lang w:val="el-GR"/>
        </w:rPr>
        <w:t xml:space="preserve">Θέτει τον δείκτη </w:t>
      </w:r>
      <w:r>
        <w:rPr>
          <w:rFonts w:eastAsia="Times New Roman" w:cs="Arial"/>
          <w:color w:val="000000"/>
          <w:sz w:val="22"/>
          <w:szCs w:val="22"/>
        </w:rPr>
        <w:t>token</w:t>
      </w:r>
      <w:r>
        <w:rPr>
          <w:rFonts w:eastAsia="Times New Roman" w:cs="Arial"/>
          <w:color w:val="000000"/>
          <w:sz w:val="22"/>
          <w:szCs w:val="22"/>
          <w:lang w:val="el-GR"/>
        </w:rPr>
        <w:t xml:space="preserve"> στο 0.</w:t>
      </w:r>
    </w:p>
    <w:p>
      <w:pPr>
        <w:pStyle w:val="ListParagraph"/>
        <w:numPr>
          <w:ilvl w:val="1"/>
          <w:numId w:val="3"/>
        </w:numPr>
        <w:spacing w:lineRule="auto" w:line="240" w:before="240" w:after="240"/>
        <w:contextualSpacing/>
        <w:rPr/>
      </w:pPr>
      <w:r>
        <w:rPr>
          <w:rFonts w:eastAsia="Times New Roman" w:cs="Arial"/>
          <w:color w:val="000000"/>
          <w:sz w:val="22"/>
          <w:szCs w:val="22"/>
          <w:lang w:val="el-GR"/>
        </w:rPr>
        <w:t xml:space="preserve">Ορίζει το τρέχον </w:t>
      </w:r>
      <w:r>
        <w:rPr>
          <w:rFonts w:eastAsia="Times New Roman" w:cs="Arial"/>
          <w:color w:val="000000"/>
          <w:sz w:val="22"/>
          <w:szCs w:val="22"/>
        </w:rPr>
        <w:t>token</w:t>
      </w:r>
      <w:r>
        <w:rPr>
          <w:rFonts w:eastAsia="Times New Roman" w:cs="Arial"/>
          <w:color w:val="000000"/>
          <w:sz w:val="22"/>
          <w:szCs w:val="22"/>
          <w:lang w:val="el-GR"/>
        </w:rPr>
        <w:t>.</w:t>
      </w:r>
    </w:p>
    <w:p>
      <w:pPr>
        <w:pStyle w:val="ListParagraph"/>
        <w:numPr>
          <w:ilvl w:val="1"/>
          <w:numId w:val="3"/>
        </w:numPr>
        <w:spacing w:lineRule="auto" w:line="240" w:before="240" w:after="240"/>
        <w:contextualSpacing/>
        <w:rPr/>
      </w:pPr>
      <w:r>
        <w:rPr>
          <w:rFonts w:eastAsia="Times New Roman" w:cs="Arial"/>
          <w:color w:val="000000"/>
          <w:sz w:val="22"/>
          <w:szCs w:val="22"/>
          <w:lang w:val="el-GR"/>
        </w:rPr>
        <w:t>Δημιουργεί έναν νέο συμβολοπίνακα.</w:t>
      </w:r>
    </w:p>
    <w:p>
      <w:pPr>
        <w:pStyle w:val="Normal"/>
        <w:spacing w:lineRule="auto" w:line="240" w:before="240" w:after="240"/>
        <w:rPr/>
      </w:pPr>
      <w:r>
        <w:rPr>
          <w:rFonts w:eastAsia="Times New Roman" w:cs="Arial"/>
          <w:b w:val="false"/>
          <w:bCs w:val="false"/>
          <w:color w:val="000000"/>
          <w:sz w:val="24"/>
          <w:szCs w:val="24"/>
          <w:lang w:val="el-GR"/>
        </w:rPr>
        <w:t>2.</w:t>
      </w:r>
      <w:r>
        <w:rPr>
          <w:rFonts w:eastAsia="Times New Roman" w:cs="Arial"/>
          <w:b/>
          <w:bCs/>
          <w:color w:val="000000"/>
          <w:sz w:val="14"/>
          <w:szCs w:val="14"/>
          <w:lang w:val="el-GR"/>
        </w:rPr>
        <w:t xml:space="preserve"> </w:t>
      </w:r>
      <w:r>
        <w:rPr>
          <w:rFonts w:eastAsia="Times New Roman" w:cs="Arial"/>
          <w:b/>
          <w:bCs/>
          <w:color w:val="000000"/>
          <w:sz w:val="24"/>
          <w:szCs w:val="24"/>
        </w:rPr>
        <w:t>nextToken</w:t>
      </w:r>
      <w:r>
        <w:rPr>
          <w:rFonts w:eastAsia="Times New Roman" w:cs="Arial"/>
          <w:b/>
          <w:bCs/>
          <w:color w:val="000000"/>
          <w:sz w:val="24"/>
          <w:szCs w:val="24"/>
          <w:lang w:val="el-GR"/>
        </w:rPr>
        <w:t>(</w:t>
      </w:r>
      <w:r>
        <w:rPr>
          <w:rFonts w:eastAsia="Times New Roman" w:cs="Arial"/>
          <w:b/>
          <w:bCs/>
          <w:color w:val="000000"/>
          <w:sz w:val="24"/>
          <w:szCs w:val="24"/>
        </w:rPr>
        <w:t>self</w:t>
      </w:r>
      <w:r>
        <w:rPr>
          <w:rFonts w:eastAsia="Times New Roman" w:cs="Arial"/>
          <w:b/>
          <w:bCs/>
          <w:color w:val="000000"/>
          <w:sz w:val="24"/>
          <w:szCs w:val="24"/>
          <w:lang w:val="el-GR"/>
        </w:rPr>
        <w:t>)</w:t>
      </w:r>
    </w:p>
    <w:p>
      <w:pPr>
        <w:pStyle w:val="Normal"/>
        <w:numPr>
          <w:ilvl w:val="0"/>
          <w:numId w:val="4"/>
        </w:numPr>
        <w:spacing w:lineRule="auto" w:line="240" w:before="240" w:after="240"/>
        <w:rPr/>
      </w:pPr>
      <w:r>
        <w:rPr>
          <w:rFonts w:eastAsia="Times New Roman" w:cs="Arial"/>
          <w:b/>
          <w:bCs/>
          <w:color w:val="000000"/>
          <w:lang w:val="el-GR"/>
        </w:rPr>
        <w:t>Περιγραφή:</w:t>
      </w:r>
      <w:r>
        <w:rPr>
          <w:rFonts w:eastAsia="Times New Roman" w:cs="Arial"/>
          <w:color w:val="000000"/>
          <w:lang w:val="el-GR"/>
        </w:rPr>
        <w:t xml:space="preserve"> Μεταβαίνει στο επόμενο </w:t>
      </w:r>
      <w:r>
        <w:rPr>
          <w:rFonts w:eastAsia="Times New Roman" w:cs="Arial"/>
          <w:color w:val="000000"/>
        </w:rPr>
        <w:t>token</w:t>
      </w:r>
      <w:r>
        <w:rPr>
          <w:rFonts w:eastAsia="Times New Roman" w:cs="Arial"/>
          <w:color w:val="000000"/>
          <w:lang w:val="el-GR"/>
        </w:rPr>
        <w:t xml:space="preserve"> στην λίστα των </w:t>
      </w:r>
      <w:r>
        <w:rPr>
          <w:rFonts w:eastAsia="Times New Roman" w:cs="Arial"/>
          <w:color w:val="000000"/>
        </w:rPr>
        <w:t>tokens</w:t>
      </w:r>
      <w:r>
        <w:rPr>
          <w:rFonts w:eastAsia="Times New Roman" w:cs="Arial"/>
          <w:color w:val="000000"/>
          <w:lang w:val="el-GR"/>
        </w:rPr>
        <w:t>.</w:t>
      </w:r>
    </w:p>
    <w:p>
      <w:pPr>
        <w:pStyle w:val="Normal"/>
        <w:numPr>
          <w:ilvl w:val="0"/>
          <w:numId w:val="4"/>
        </w:numPr>
        <w:spacing w:lineRule="auto" w:line="240" w:before="240" w:after="240"/>
        <w:rPr/>
      </w:pPr>
      <w:r>
        <w:rPr>
          <w:rFonts w:eastAsia="Times New Roman" w:cs="Arial"/>
          <w:b/>
          <w:bCs/>
          <w:color w:val="000000"/>
          <w:lang w:val="el-GR"/>
        </w:rPr>
        <w:t>Λεπτομέριες:</w:t>
      </w:r>
    </w:p>
    <w:p>
      <w:pPr>
        <w:pStyle w:val="Normal"/>
        <w:numPr>
          <w:ilvl w:val="1"/>
          <w:numId w:val="4"/>
        </w:numPr>
        <w:spacing w:lineRule="auto" w:line="240" w:before="240" w:after="240"/>
        <w:rPr/>
      </w:pPr>
      <w:r>
        <w:rPr>
          <w:rFonts w:eastAsia="Times New Roman" w:cs="Arial"/>
          <w:color w:val="000000"/>
          <w:lang w:val="el-GR"/>
        </w:rPr>
        <w:t xml:space="preserve">Αυξάνει τα </w:t>
      </w:r>
      <w:r>
        <w:rPr>
          <w:rFonts w:eastAsia="Times New Roman" w:cs="Arial"/>
          <w:color w:val="000000"/>
        </w:rPr>
        <w:t>tokens</w:t>
      </w:r>
      <w:r>
        <w:rPr>
          <w:rFonts w:eastAsia="Times New Roman" w:cs="Arial"/>
          <w:color w:val="000000"/>
          <w:lang w:val="el-GR"/>
        </w:rPr>
        <w:t xml:space="preserve"> κατά ένα.</w:t>
      </w:r>
    </w:p>
    <w:p>
      <w:pPr>
        <w:pStyle w:val="Normal"/>
        <w:numPr>
          <w:ilvl w:val="1"/>
          <w:numId w:val="4"/>
        </w:numPr>
        <w:spacing w:lineRule="auto" w:line="240" w:before="240" w:after="240"/>
        <w:rPr/>
      </w:pPr>
      <w:r>
        <w:rPr>
          <w:rFonts w:eastAsia="Times New Roman" w:cs="Arial"/>
          <w:color w:val="000000"/>
          <w:lang w:val="el-GR"/>
        </w:rPr>
        <w:t xml:space="preserve">Εάν δεν υπάρχουν άλλα </w:t>
      </w:r>
      <w:r>
        <w:rPr>
          <w:rFonts w:eastAsia="Times New Roman" w:cs="Arial"/>
          <w:color w:val="000000"/>
        </w:rPr>
        <w:t>tokens</w:t>
      </w:r>
      <w:r>
        <w:rPr>
          <w:rFonts w:eastAsia="Times New Roman" w:cs="Arial"/>
          <w:color w:val="000000"/>
          <w:lang w:val="el-GR"/>
        </w:rPr>
        <w:t xml:space="preserve"> ορίζει το τρέχον στο κενό.</w:t>
      </w:r>
    </w:p>
    <w:p>
      <w:pPr>
        <w:pStyle w:val="Normal"/>
        <w:spacing w:lineRule="auto" w:line="240" w:before="240" w:after="240"/>
        <w:rPr>
          <w:rFonts w:ascii="Arial" w:hAnsi="Arial" w:eastAsia="Times New Roman" w:cs="Arial"/>
          <w:color w:val="000000"/>
          <w:sz w:val="28"/>
          <w:szCs w:val="28"/>
          <w:lang w:val="el-GR"/>
        </w:rPr>
      </w:pPr>
      <w:r>
        <w:rPr>
          <w:rFonts w:eastAsia="Times New Roman" w:cs="Arial"/>
          <w:color w:val="000000"/>
          <w:sz w:val="24"/>
          <w:szCs w:val="24"/>
        </w:rPr>
        <w:t xml:space="preserve">3. </w:t>
      </w:r>
      <w:r>
        <w:rPr>
          <w:rFonts w:eastAsia="Times New Roman" w:cs="Arial"/>
          <w:b/>
          <w:bCs/>
          <w:color w:val="000000"/>
          <w:sz w:val="24"/>
          <w:szCs w:val="24"/>
        </w:rPr>
        <w:t>tokenCheck(self,expectedToken)</w:t>
      </w:r>
    </w:p>
    <w:p>
      <w:pPr>
        <w:pStyle w:val="Normal"/>
        <w:numPr>
          <w:ilvl w:val="0"/>
          <w:numId w:val="5"/>
        </w:numPr>
        <w:spacing w:lineRule="auto" w:line="240" w:before="240" w:after="240"/>
        <w:rPr>
          <w:rFonts w:ascii="Arial" w:hAnsi="Arial" w:eastAsia="Times New Roman" w:cs="Arial"/>
          <w:color w:val="000000"/>
          <w:sz w:val="28"/>
          <w:szCs w:val="28"/>
          <w:lang w:val="el-GR"/>
        </w:rPr>
      </w:pPr>
      <w:r>
        <w:rPr>
          <w:rFonts w:eastAsia="Times New Roman" w:cs="Arial"/>
          <w:b/>
          <w:bCs/>
          <w:lang w:val="el-GR"/>
        </w:rPr>
        <w:t>Περιγραφή</w:t>
      </w:r>
      <w:r>
        <w:rPr>
          <w:rFonts w:eastAsia="Times New Roman" w:cs="Arial"/>
          <w:lang w:val="el-GR"/>
        </w:rPr>
        <w:t xml:space="preserve">: Ελέγέγχει αν το τρέχον </w:t>
      </w:r>
      <w:r>
        <w:rPr>
          <w:rFonts w:eastAsia="Times New Roman" w:cs="Arial"/>
        </w:rPr>
        <w:t>token</w:t>
      </w:r>
      <w:r>
        <w:rPr>
          <w:rFonts w:eastAsia="Times New Roman" w:cs="Arial"/>
          <w:lang w:val="el-GR"/>
        </w:rPr>
        <w:t xml:space="preserve"> είναι ίδιο με το αναμενόμενο.</w:t>
      </w:r>
    </w:p>
    <w:p>
      <w:pPr>
        <w:pStyle w:val="Normal"/>
        <w:numPr>
          <w:ilvl w:val="0"/>
          <w:numId w:val="5"/>
        </w:numPr>
        <w:spacing w:lineRule="auto" w:line="240" w:before="240" w:after="240"/>
        <w:rPr>
          <w:rFonts w:ascii="Arial" w:hAnsi="Arial" w:eastAsia="Times New Roman" w:cs="Arial"/>
          <w:color w:val="000000"/>
          <w:sz w:val="28"/>
          <w:szCs w:val="28"/>
          <w:lang w:val="el-GR"/>
        </w:rPr>
      </w:pPr>
      <w:r>
        <w:rPr>
          <w:rFonts w:eastAsia="Times New Roman" w:cs="Arial"/>
          <w:b/>
          <w:bCs/>
          <w:lang w:val="el-GR"/>
        </w:rPr>
        <w:t>Λεπτομέρειες:</w:t>
      </w:r>
    </w:p>
    <w:p>
      <w:pPr>
        <w:pStyle w:val="Normal"/>
        <w:numPr>
          <w:ilvl w:val="1"/>
          <w:numId w:val="5"/>
        </w:numPr>
        <w:spacing w:lineRule="auto" w:line="240" w:before="240" w:after="240"/>
        <w:rPr>
          <w:rFonts w:ascii="Arial" w:hAnsi="Arial" w:eastAsia="Times New Roman" w:cs="Arial"/>
          <w:color w:val="000000"/>
          <w:sz w:val="28"/>
          <w:szCs w:val="28"/>
          <w:lang w:val="el-GR"/>
        </w:rPr>
      </w:pPr>
      <w:r>
        <w:rPr>
          <w:rFonts w:eastAsia="Times New Roman" w:cs="Arial"/>
          <w:lang w:val="el-GR"/>
        </w:rPr>
        <w:t xml:space="preserve">Αν το τρέχον </w:t>
      </w:r>
      <w:r>
        <w:rPr>
          <w:rFonts w:eastAsia="Times New Roman" w:cs="Arial"/>
        </w:rPr>
        <w:t>token</w:t>
      </w:r>
      <w:r>
        <w:rPr>
          <w:rFonts w:eastAsia="Times New Roman" w:cs="Arial"/>
          <w:lang w:val="el-GR"/>
        </w:rPr>
        <w:t xml:space="preserve"> είναι το επιθυμητό τότε καλεί την </w:t>
      </w:r>
      <w:r>
        <w:rPr>
          <w:rFonts w:eastAsia="Times New Roman" w:cs="Arial"/>
        </w:rPr>
        <w:t>nextToken</w:t>
      </w:r>
      <w:r>
        <w:rPr>
          <w:rFonts w:eastAsia="Times New Roman" w:cs="Arial"/>
          <w:lang w:val="el-GR"/>
        </w:rPr>
        <w:t>().</w:t>
      </w:r>
    </w:p>
    <w:p>
      <w:pPr>
        <w:pStyle w:val="Normal"/>
        <w:numPr>
          <w:ilvl w:val="1"/>
          <w:numId w:val="5"/>
        </w:numPr>
        <w:spacing w:lineRule="auto" w:line="240" w:before="240" w:after="240"/>
        <w:rPr>
          <w:rFonts w:ascii="Arial" w:hAnsi="Arial" w:eastAsia="Times New Roman" w:cs="Arial"/>
          <w:color w:val="000000"/>
          <w:sz w:val="28"/>
          <w:szCs w:val="28"/>
          <w:lang w:val="el-GR"/>
        </w:rPr>
      </w:pPr>
      <w:r>
        <w:rPr>
          <w:rFonts w:eastAsia="Times New Roman" w:cs="Arial"/>
          <w:lang w:val="el-GR"/>
        </w:rPr>
        <w:t>Αν δεν ταιριάζει σταματάει το πρόγραμμα και ρίχνει εξαίρεση συντακτικού λάθους.</w:t>
      </w:r>
    </w:p>
    <w:p>
      <w:pPr>
        <w:pStyle w:val="Normal"/>
        <w:spacing w:lineRule="auto" w:line="240" w:before="240" w:after="240"/>
        <w:rPr/>
      </w:pPr>
      <w:r>
        <w:rPr>
          <w:rFonts w:eastAsia="Times New Roman" w:cs="Arial"/>
          <w:sz w:val="24"/>
          <w:szCs w:val="24"/>
          <w:lang w:val="el-GR"/>
        </w:rPr>
        <w:t xml:space="preserve">4. </w:t>
      </w:r>
      <w:r>
        <w:rPr>
          <w:rFonts w:eastAsia="Times New Roman" w:cs="Arial"/>
          <w:b/>
          <w:bCs/>
          <w:sz w:val="24"/>
          <w:szCs w:val="24"/>
        </w:rPr>
        <w:t>startRule(self):</w:t>
      </w:r>
    </w:p>
    <w:p>
      <w:pPr>
        <w:pStyle w:val="Normal"/>
        <w:numPr>
          <w:ilvl w:val="0"/>
          <w:numId w:val="6"/>
        </w:numPr>
        <w:spacing w:lineRule="auto" w:line="240" w:before="240" w:after="240"/>
        <w:rPr/>
      </w:pPr>
      <w:r>
        <w:rPr>
          <w:rFonts w:eastAsia="Times New Roman" w:cs="Arial"/>
          <w:b/>
          <w:bCs/>
          <w:lang w:val="el-GR"/>
        </w:rPr>
        <w:t>Περιγραφή</w:t>
      </w:r>
      <w:r>
        <w:rPr>
          <w:rFonts w:eastAsia="Times New Roman" w:cs="Arial"/>
          <w:lang w:val="el-GR"/>
        </w:rPr>
        <w:t>: Αρχίζει την ανάλυση με τον αρχικό κανόνα της γραμματικής.</w:t>
      </w:r>
    </w:p>
    <w:p>
      <w:pPr>
        <w:pStyle w:val="Normal"/>
        <w:numPr>
          <w:ilvl w:val="0"/>
          <w:numId w:val="6"/>
        </w:numPr>
        <w:spacing w:lineRule="auto" w:line="240" w:before="240" w:after="240"/>
        <w:rPr/>
      </w:pPr>
      <w:r>
        <w:rPr>
          <w:rFonts w:eastAsia="Times New Roman" w:cs="Arial"/>
          <w:b/>
          <w:bCs/>
          <w:lang w:val="el-GR"/>
        </w:rPr>
        <w:t>Λεπτομέρεις:</w:t>
      </w:r>
    </w:p>
    <w:p>
      <w:pPr>
        <w:pStyle w:val="Normal"/>
        <w:numPr>
          <w:ilvl w:val="1"/>
          <w:numId w:val="6"/>
        </w:numPr>
        <w:spacing w:lineRule="auto" w:line="240" w:before="240" w:after="240"/>
        <w:rPr/>
      </w:pPr>
      <w:r>
        <w:rPr>
          <w:rFonts w:eastAsia="Times New Roman" w:cs="Arial"/>
          <w:lang w:val="el-GR"/>
        </w:rPr>
        <w:t xml:space="preserve">Ελέγχει αν το τρέχον </w:t>
      </w:r>
      <w:r>
        <w:rPr>
          <w:rFonts w:eastAsia="Times New Roman" w:cs="Arial"/>
        </w:rPr>
        <w:t>token</w:t>
      </w:r>
      <w:r>
        <w:rPr>
          <w:rFonts w:eastAsia="Times New Roman" w:cs="Arial"/>
          <w:lang w:val="el-GR"/>
        </w:rPr>
        <w:t xml:space="preserve"> είναι ανάμεσα στα </w:t>
      </w:r>
      <w:r>
        <w:rPr>
          <w:rFonts w:eastAsia="Times New Roman" w:cs="Arial"/>
        </w:rPr>
        <w:t>token</w:t>
      </w:r>
      <w:r>
        <w:rPr>
          <w:rFonts w:eastAsia="Times New Roman" w:cs="Arial"/>
          <w:lang w:val="el-GR"/>
        </w:rPr>
        <w:t xml:space="preserve"> εκκίνησης (‘#</w:t>
      </w:r>
      <w:r>
        <w:rPr>
          <w:rFonts w:eastAsia="Times New Roman" w:cs="Arial"/>
        </w:rPr>
        <w:t>int</w:t>
      </w:r>
      <w:r>
        <w:rPr>
          <w:rFonts w:eastAsia="Times New Roman" w:cs="Arial"/>
          <w:lang w:val="el-GR"/>
        </w:rPr>
        <w:t>’, ‘</w:t>
      </w:r>
      <w:r>
        <w:rPr>
          <w:rFonts w:eastAsia="Times New Roman" w:cs="Arial"/>
        </w:rPr>
        <w:t>def</w:t>
      </w:r>
      <w:r>
        <w:rPr>
          <w:rFonts w:eastAsia="Times New Roman" w:cs="Arial"/>
          <w:lang w:val="el-GR"/>
        </w:rPr>
        <w:t>’, ‘#</w:t>
      </w:r>
      <w:r>
        <w:rPr>
          <w:rFonts w:eastAsia="Times New Roman" w:cs="Arial"/>
        </w:rPr>
        <w:t>def</w:t>
      </w:r>
      <w:r>
        <w:rPr>
          <w:rFonts w:eastAsia="Times New Roman" w:cs="Arial"/>
          <w:lang w:val="el-GR"/>
        </w:rPr>
        <w:t>’,) και καλεί τις αντίστοιχες μεθόδους (‘</w:t>
      </w:r>
      <w:r>
        <w:rPr>
          <w:rFonts w:eastAsia="Times New Roman" w:cs="Arial"/>
        </w:rPr>
        <w:t>declarations</w:t>
      </w:r>
      <w:r>
        <w:rPr>
          <w:rFonts w:eastAsia="Times New Roman" w:cs="Arial"/>
          <w:lang w:val="el-GR"/>
        </w:rPr>
        <w:t>’, ‘</w:t>
      </w:r>
      <w:r>
        <w:rPr>
          <w:rFonts w:eastAsia="Times New Roman" w:cs="Arial"/>
        </w:rPr>
        <w:t>def</w:t>
      </w:r>
      <w:r>
        <w:rPr>
          <w:rFonts w:eastAsia="Times New Roman" w:cs="Arial"/>
          <w:lang w:val="el-GR"/>
        </w:rPr>
        <w:t>_</w:t>
      </w:r>
      <w:r>
        <w:rPr>
          <w:rFonts w:eastAsia="Times New Roman" w:cs="Arial"/>
        </w:rPr>
        <w:t>function</w:t>
      </w:r>
      <w:r>
        <w:rPr>
          <w:rFonts w:eastAsia="Times New Roman" w:cs="Arial"/>
          <w:lang w:val="el-GR"/>
        </w:rPr>
        <w:t>’, ‘</w:t>
      </w:r>
      <w:r>
        <w:rPr>
          <w:rFonts w:eastAsia="Times New Roman" w:cs="Arial"/>
        </w:rPr>
        <w:t>def</w:t>
      </w:r>
      <w:r>
        <w:rPr>
          <w:rFonts w:eastAsia="Times New Roman" w:cs="Arial"/>
          <w:lang w:val="el-GR"/>
        </w:rPr>
        <w:t>_</w:t>
      </w:r>
      <w:r>
        <w:rPr>
          <w:rFonts w:eastAsia="Times New Roman" w:cs="Arial"/>
        </w:rPr>
        <w:t>main</w:t>
      </w:r>
      <w:r>
        <w:rPr>
          <w:rFonts w:eastAsia="Times New Roman" w:cs="Arial"/>
          <w:lang w:val="el-GR"/>
        </w:rPr>
        <w:t>’).</w:t>
      </w:r>
    </w:p>
    <w:p>
      <w:pPr>
        <w:pStyle w:val="Normal"/>
        <w:numPr>
          <w:ilvl w:val="1"/>
          <w:numId w:val="6"/>
        </w:numPr>
        <w:spacing w:lineRule="auto" w:line="240" w:before="240" w:after="240"/>
        <w:rPr/>
      </w:pPr>
      <w:r>
        <w:rPr>
          <w:rFonts w:eastAsia="Times New Roman" w:cs="Arial"/>
          <w:lang w:val="el-GR"/>
        </w:rPr>
        <w:t>Επαναλαμβάνει αναδρομικά ώσπου να φτάσει στο τέλος του αρχείου ή να βρεθεί συντακτικό λάθος.</w:t>
      </w:r>
    </w:p>
    <w:p>
      <w:pPr>
        <w:pStyle w:val="Normal"/>
        <w:spacing w:lineRule="auto" w:line="240" w:before="240" w:after="240"/>
        <w:rPr/>
      </w:pPr>
      <w:r>
        <w:rPr>
          <w:rFonts w:eastAsia="Times New Roman" w:cs="Arial"/>
          <w:sz w:val="24"/>
          <w:szCs w:val="24"/>
          <w:lang w:val="el-GR"/>
        </w:rPr>
        <w:t xml:space="preserve">5. </w:t>
      </w:r>
      <w:r>
        <w:rPr>
          <w:rFonts w:eastAsia="Times New Roman" w:cs="Arial"/>
          <w:b/>
          <w:bCs/>
          <w:sz w:val="24"/>
          <w:szCs w:val="24"/>
        </w:rPr>
        <w:t>def_main(sefl):</w:t>
      </w:r>
    </w:p>
    <w:p>
      <w:pPr>
        <w:pStyle w:val="Normal"/>
        <w:numPr>
          <w:ilvl w:val="0"/>
          <w:numId w:val="7"/>
        </w:numPr>
        <w:spacing w:lineRule="auto" w:line="240" w:before="240" w:after="240"/>
        <w:rPr/>
      </w:pPr>
      <w:r>
        <w:rPr>
          <w:rFonts w:eastAsia="Times New Roman" w:cs="Arial"/>
          <w:b/>
          <w:bCs/>
          <w:lang w:val="el-GR"/>
        </w:rPr>
        <w:t>Περιγραφή:</w:t>
      </w:r>
      <w:r>
        <w:rPr>
          <w:rFonts w:eastAsia="Times New Roman" w:cs="Arial"/>
          <w:lang w:val="el-GR"/>
        </w:rPr>
        <w:t xml:space="preserve"> Ανάλυση και επεξεργασία της δήλωσης της κύριας συνάρτησης </w:t>
      </w:r>
      <w:r>
        <w:rPr>
          <w:rFonts w:eastAsia="Times New Roman" w:cs="Arial"/>
        </w:rPr>
        <w:t>main</w:t>
      </w:r>
      <w:r>
        <w:rPr>
          <w:rFonts w:eastAsia="Times New Roman" w:cs="Arial"/>
          <w:lang w:val="el-GR"/>
        </w:rPr>
        <w:t xml:space="preserve"> στο πρόγραμμα.</w:t>
      </w:r>
    </w:p>
    <w:p>
      <w:pPr>
        <w:pStyle w:val="Normal"/>
        <w:numPr>
          <w:ilvl w:val="0"/>
          <w:numId w:val="7"/>
        </w:numPr>
        <w:spacing w:lineRule="auto" w:line="240" w:before="240" w:after="240"/>
        <w:rPr/>
      </w:pPr>
      <w:r>
        <w:rPr>
          <w:rFonts w:eastAsia="Times New Roman" w:cs="Arial"/>
          <w:b/>
          <w:bCs/>
          <w:lang w:val="el-GR"/>
        </w:rPr>
        <w:t>Λεπτομέρειες:</w:t>
      </w:r>
    </w:p>
    <w:p>
      <w:pPr>
        <w:pStyle w:val="Normal"/>
        <w:numPr>
          <w:ilvl w:val="1"/>
          <w:numId w:val="7"/>
        </w:numPr>
        <w:spacing w:lineRule="auto" w:line="240" w:before="240" w:after="240"/>
        <w:rPr/>
      </w:pPr>
      <w:r>
        <w:rPr>
          <w:rFonts w:eastAsia="Times New Roman" w:cs="Arial"/>
          <w:lang w:val="el-GR"/>
        </w:rPr>
        <w:t xml:space="preserve">Ξεκινάει μια καινούρια </w:t>
      </w:r>
      <w:r>
        <w:rPr>
          <w:rFonts w:eastAsia="Times New Roman" w:cs="Arial"/>
        </w:rPr>
        <w:t>Procedure</w:t>
      </w:r>
      <w:r>
        <w:rPr>
          <w:rFonts w:eastAsia="Times New Roman" w:cs="Arial"/>
          <w:lang w:val="el-GR"/>
        </w:rPr>
        <w:t xml:space="preserve"> την οποία την τοποθετεί στον πίνακα συμβόλων. </w:t>
      </w:r>
    </w:p>
    <w:p>
      <w:pPr>
        <w:pStyle w:val="Normal"/>
        <w:numPr>
          <w:ilvl w:val="1"/>
          <w:numId w:val="7"/>
        </w:numPr>
        <w:spacing w:lineRule="auto" w:line="240" w:before="240" w:after="240"/>
        <w:rPr/>
      </w:pPr>
      <w:r>
        <w:rPr>
          <w:rFonts w:eastAsia="Times New Roman" w:cs="Arial"/>
          <w:lang w:val="el-GR"/>
        </w:rPr>
        <w:t xml:space="preserve">Εκκινεί ένα </w:t>
      </w:r>
      <w:r>
        <w:rPr>
          <w:rFonts w:eastAsia="Times New Roman" w:cs="Arial"/>
        </w:rPr>
        <w:t>scope</w:t>
      </w:r>
      <w:r>
        <w:rPr>
          <w:rFonts w:eastAsia="Times New Roman" w:cs="Arial"/>
          <w:lang w:val="el-GR"/>
        </w:rPr>
        <w:t xml:space="preserve"> που θα έχει όλες τις απαραίτητες μεταβλητές.</w:t>
      </w:r>
    </w:p>
    <w:p>
      <w:pPr>
        <w:pStyle w:val="Normal"/>
        <w:numPr>
          <w:ilvl w:val="1"/>
          <w:numId w:val="7"/>
        </w:numPr>
        <w:spacing w:lineRule="auto" w:line="240" w:before="240" w:after="240"/>
        <w:rPr/>
      </w:pPr>
      <w:r>
        <w:rPr>
          <w:rFonts w:eastAsia="Times New Roman" w:cs="Arial"/>
          <w:lang w:val="el-GR"/>
        </w:rPr>
        <w:t>Ελέγχει ένα πρώτα ορίζεται κάποια συνάρτηση ή νεα μεταβλητή μέσα της για να καλέσει τις κατάλληλες διαδικασίες.</w:t>
      </w:r>
    </w:p>
    <w:p>
      <w:pPr>
        <w:pStyle w:val="Normal"/>
        <w:numPr>
          <w:ilvl w:val="1"/>
          <w:numId w:val="7"/>
        </w:numPr>
        <w:spacing w:lineRule="auto" w:line="240" w:before="240" w:after="240"/>
        <w:rPr/>
      </w:pPr>
      <w:r>
        <w:rPr>
          <w:rFonts w:eastAsia="Times New Roman" w:cs="Arial"/>
          <w:lang w:val="el-GR"/>
        </w:rPr>
        <w:t>Παράγει τις κατάλληλες τετράδες για τον ενδίαμεσο κώδικα.</w:t>
      </w:r>
    </w:p>
    <w:p>
      <w:pPr>
        <w:pStyle w:val="Normal"/>
        <w:numPr>
          <w:ilvl w:val="1"/>
          <w:numId w:val="7"/>
        </w:numPr>
        <w:spacing w:lineRule="auto" w:line="240" w:before="240" w:after="240"/>
        <w:rPr/>
      </w:pPr>
      <w:r>
        <w:rPr>
          <w:rFonts w:eastAsia="Times New Roman" w:cs="Arial"/>
          <w:lang w:val="el-GR"/>
        </w:rPr>
        <w:t>Ενημερώνει τον πίνακα συμβόλων</w:t>
      </w:r>
      <w:r>
        <w:rPr>
          <w:rFonts w:eastAsia="Times New Roman" w:cs="Arial"/>
        </w:rPr>
        <w:t>.</w:t>
      </w:r>
      <w:r>
        <w:rPr>
          <w:rFonts w:eastAsia="Times New Roman" w:cs="Arial"/>
          <w:lang w:val="el-GR"/>
        </w:rPr>
        <w:t xml:space="preserve"> </w:t>
      </w:r>
    </w:p>
    <w:p>
      <w:pPr>
        <w:pStyle w:val="Normal"/>
        <w:numPr>
          <w:ilvl w:val="1"/>
          <w:numId w:val="7"/>
        </w:numPr>
        <w:spacing w:lineRule="auto" w:line="240" w:before="240" w:after="240"/>
        <w:rPr/>
      </w:pPr>
      <w:r>
        <w:rPr>
          <w:rFonts w:eastAsia="Times New Roman" w:cs="Arial"/>
          <w:lang w:val="el-GR"/>
        </w:rPr>
        <w:t xml:space="preserve">Καλεί την </w:t>
      </w:r>
      <w:r>
        <w:rPr>
          <w:rFonts w:eastAsia="Times New Roman" w:cs="Arial"/>
        </w:rPr>
        <w:t>code</w:t>
      </w:r>
      <w:r>
        <w:rPr>
          <w:rFonts w:eastAsia="Times New Roman" w:cs="Arial"/>
          <w:lang w:val="el-GR"/>
        </w:rPr>
        <w:t>_</w:t>
      </w:r>
      <w:r>
        <w:rPr>
          <w:rFonts w:eastAsia="Times New Roman" w:cs="Arial"/>
        </w:rPr>
        <w:t>block</w:t>
      </w:r>
      <w:r>
        <w:rPr>
          <w:rFonts w:eastAsia="Times New Roman" w:cs="Arial"/>
          <w:lang w:val="el-GR"/>
        </w:rPr>
        <w:t xml:space="preserve"> για να υλοποιήσει τις υπόλοιπες λειτουργίες που πιθάνων να υπάρχουν μέσα στην </w:t>
      </w:r>
      <w:r>
        <w:rPr>
          <w:rFonts w:eastAsia="Times New Roman" w:cs="Arial"/>
        </w:rPr>
        <w:t>main</w:t>
      </w:r>
      <w:r>
        <w:rPr>
          <w:rFonts w:eastAsia="Times New Roman" w:cs="Arial"/>
          <w:lang w:val="el-GR"/>
        </w:rPr>
        <w:t>.</w:t>
      </w:r>
    </w:p>
    <w:p>
      <w:pPr>
        <w:pStyle w:val="Normal"/>
        <w:spacing w:lineRule="auto" w:line="240" w:before="240" w:after="240"/>
        <w:rPr/>
      </w:pPr>
      <w:r>
        <w:rPr>
          <w:rFonts w:eastAsia="Times New Roman" w:cs="Arial"/>
          <w:sz w:val="24"/>
          <w:szCs w:val="24"/>
        </w:rPr>
        <w:t xml:space="preserve">6. </w:t>
      </w:r>
      <w:r>
        <w:rPr>
          <w:rFonts w:eastAsia="Times New Roman" w:cs="Arial"/>
          <w:b/>
          <w:bCs/>
          <w:sz w:val="24"/>
          <w:szCs w:val="24"/>
        </w:rPr>
        <w:t>def_function(self):</w:t>
      </w:r>
    </w:p>
    <w:p>
      <w:pPr>
        <w:pStyle w:val="Normal"/>
        <w:numPr>
          <w:ilvl w:val="0"/>
          <w:numId w:val="8"/>
        </w:numPr>
        <w:spacing w:lineRule="auto" w:line="240" w:before="240" w:after="240"/>
        <w:rPr/>
      </w:pPr>
      <w:r>
        <w:rPr>
          <w:rFonts w:eastAsia="Times New Roman" w:cs="Arial"/>
          <w:b/>
          <w:bCs/>
          <w:lang w:val="el-GR"/>
        </w:rPr>
        <w:t>Περιγραφή:</w:t>
      </w:r>
      <w:r>
        <w:rPr>
          <w:rFonts w:eastAsia="Times New Roman" w:cs="Arial"/>
          <w:lang w:val="el-GR"/>
        </w:rPr>
        <w:t xml:space="preserve"> Αναγνωρίζει και επεξεργάζεται την δήλωση βοηθητικών στυναρτήσεων.</w:t>
      </w:r>
    </w:p>
    <w:p>
      <w:pPr>
        <w:pStyle w:val="Normal"/>
        <w:numPr>
          <w:ilvl w:val="0"/>
          <w:numId w:val="8"/>
        </w:numPr>
        <w:spacing w:lineRule="auto" w:line="240" w:before="240" w:after="240"/>
        <w:rPr/>
      </w:pPr>
      <w:r>
        <w:rPr>
          <w:rFonts w:eastAsia="Times New Roman" w:cs="Arial"/>
          <w:b/>
          <w:bCs/>
          <w:lang w:val="el-GR"/>
        </w:rPr>
        <w:t>Λεπτομέριες:</w:t>
      </w:r>
    </w:p>
    <w:p>
      <w:pPr>
        <w:pStyle w:val="Normal"/>
        <w:numPr>
          <w:ilvl w:val="1"/>
          <w:numId w:val="8"/>
        </w:numPr>
        <w:spacing w:lineRule="auto" w:line="240" w:before="240" w:after="240"/>
        <w:rPr/>
      </w:pPr>
      <w:r>
        <w:rPr>
          <w:rFonts w:eastAsia="Times New Roman" w:cs="Arial"/>
          <w:lang w:val="el-GR"/>
        </w:rPr>
        <w:t xml:space="preserve">Ελέγχει συντακτικά εάν υπάρχουν τα κατάλληλα </w:t>
      </w:r>
      <w:r>
        <w:rPr>
          <w:rFonts w:eastAsia="Times New Roman" w:cs="Arial"/>
        </w:rPr>
        <w:t>tokens</w:t>
      </w:r>
      <w:r>
        <w:rPr>
          <w:rFonts w:eastAsia="Times New Roman" w:cs="Arial"/>
          <w:lang w:val="el-GR"/>
        </w:rPr>
        <w:t xml:space="preserve"> για την ροή του προγράμματος σύμφωνα με τον πίνακα συμβόλων.</w:t>
      </w:r>
    </w:p>
    <w:p>
      <w:pPr>
        <w:pStyle w:val="Normal"/>
        <w:numPr>
          <w:ilvl w:val="1"/>
          <w:numId w:val="8"/>
        </w:numPr>
        <w:spacing w:lineRule="auto" w:line="240" w:before="240" w:after="240"/>
        <w:rPr/>
      </w:pPr>
      <w:r>
        <w:rPr>
          <w:rFonts w:eastAsia="Times New Roman" w:cs="Arial"/>
          <w:lang w:val="el-GR"/>
        </w:rPr>
        <w:t>Ενημερώνει για νέες εκχωρήσεις στον πίνακα συμβόλων και ορατότητας  καθώς και για την έξοδο από αυτά.</w:t>
      </w:r>
    </w:p>
    <w:p>
      <w:pPr>
        <w:pStyle w:val="Normal"/>
        <w:numPr>
          <w:ilvl w:val="1"/>
          <w:numId w:val="8"/>
        </w:numPr>
        <w:spacing w:lineRule="auto" w:line="240" w:before="240" w:after="240"/>
        <w:rPr/>
      </w:pPr>
      <w:r>
        <w:rPr>
          <w:rFonts w:eastAsia="Times New Roman" w:cs="Arial"/>
          <w:lang w:val="el-GR"/>
        </w:rPr>
        <w:t>Ελέγχει και επεξεργάζεται τις παραμέτρους της συνάρτησεις και τις εκχωρεί στον πίνακα συμβόλων.</w:t>
      </w:r>
    </w:p>
    <w:p>
      <w:pPr>
        <w:pStyle w:val="Normal"/>
        <w:numPr>
          <w:ilvl w:val="1"/>
          <w:numId w:val="8"/>
        </w:numPr>
        <w:spacing w:lineRule="auto" w:line="240" w:before="240" w:after="240"/>
        <w:rPr/>
      </w:pPr>
      <w:r>
        <w:rPr>
          <w:rFonts w:eastAsia="Times New Roman" w:cs="Arial"/>
          <w:lang w:val="el-GR"/>
        </w:rPr>
        <w:t>Ελέγχει και επεξεργάζεται πιθανές ορίσεις νέων μεταβλητών καθώς και τυχόν καθολικές μεταβλητές.</w:t>
      </w:r>
    </w:p>
    <w:p>
      <w:pPr>
        <w:pStyle w:val="Normal"/>
        <w:numPr>
          <w:ilvl w:val="1"/>
          <w:numId w:val="8"/>
        </w:numPr>
        <w:spacing w:lineRule="auto" w:line="240" w:before="240" w:after="240"/>
        <w:rPr/>
      </w:pPr>
      <w:r>
        <w:rPr>
          <w:rFonts w:eastAsia="Times New Roman" w:cs="Arial"/>
          <w:lang w:val="el-GR"/>
        </w:rPr>
        <w:t>Δημιουργεί ένα χρειάζεται εκφωλιασμένες συναρτήσεις αναδρομικά.</w:t>
      </w:r>
    </w:p>
    <w:p>
      <w:pPr>
        <w:pStyle w:val="Normal"/>
        <w:numPr>
          <w:ilvl w:val="1"/>
          <w:numId w:val="8"/>
        </w:numPr>
        <w:spacing w:lineRule="auto" w:line="240" w:before="240" w:after="240"/>
        <w:rPr/>
      </w:pPr>
      <w:r>
        <w:rPr>
          <w:rFonts w:eastAsia="Times New Roman" w:cs="Arial"/>
          <w:lang w:val="el-GR"/>
        </w:rPr>
        <w:t xml:space="preserve">Δημιουργεί νεες τετράδες είτε για εκκίνηση του </w:t>
      </w:r>
      <w:r>
        <w:rPr>
          <w:rFonts w:eastAsia="Times New Roman" w:cs="Arial"/>
        </w:rPr>
        <w:t>block</w:t>
      </w:r>
      <w:r>
        <w:rPr>
          <w:rFonts w:eastAsia="Times New Roman" w:cs="Arial"/>
          <w:lang w:val="el-GR"/>
        </w:rPr>
        <w:t xml:space="preserve"> είτε για τερματισμό.</w:t>
      </w:r>
    </w:p>
    <w:p>
      <w:pPr>
        <w:pStyle w:val="Normal"/>
        <w:numPr>
          <w:ilvl w:val="1"/>
          <w:numId w:val="8"/>
        </w:numPr>
        <w:spacing w:lineRule="auto" w:line="240" w:before="240" w:after="240"/>
        <w:rPr/>
      </w:pPr>
      <w:r>
        <w:rPr>
          <w:rFonts w:eastAsia="Times New Roman" w:cs="Arial"/>
          <w:lang w:val="el-GR"/>
        </w:rPr>
        <w:t xml:space="preserve">Καλεί την </w:t>
      </w:r>
      <w:r>
        <w:rPr>
          <w:rFonts w:eastAsia="Times New Roman" w:cs="Arial"/>
        </w:rPr>
        <w:t>code</w:t>
      </w:r>
      <w:r>
        <w:rPr>
          <w:rFonts w:eastAsia="Times New Roman" w:cs="Arial"/>
          <w:lang w:val="el-GR"/>
        </w:rPr>
        <w:t>_</w:t>
      </w:r>
      <w:r>
        <w:rPr>
          <w:rFonts w:eastAsia="Times New Roman" w:cs="Arial"/>
        </w:rPr>
        <w:t>block</w:t>
      </w:r>
      <w:r>
        <w:rPr>
          <w:rFonts w:eastAsia="Times New Roman" w:cs="Arial"/>
          <w:lang w:val="el-GR"/>
        </w:rPr>
        <w:t xml:space="preserve"> για την υλοποίηση της λογικής της βοηθητικής συνάρτησης.</w:t>
      </w:r>
    </w:p>
    <w:p>
      <w:pPr>
        <w:pStyle w:val="Normal"/>
        <w:spacing w:lineRule="auto" w:line="240" w:before="240" w:after="240"/>
        <w:ind w:hanging="0"/>
        <w:rPr>
          <w:rFonts w:ascii="Arial" w:hAnsi="Arial" w:eastAsia="Times New Roman" w:cs="Arial"/>
          <w:sz w:val="24"/>
          <w:szCs w:val="24"/>
          <w:lang w:val="el-GR"/>
        </w:rPr>
      </w:pPr>
      <w:r>
        <w:rPr>
          <w:rFonts w:eastAsia="Times New Roman" w:cs="Arial"/>
          <w:sz w:val="24"/>
          <w:szCs w:val="24"/>
          <w:lang w:val="el-GR"/>
        </w:rPr>
        <w:t xml:space="preserve">7. </w:t>
      </w:r>
      <w:r>
        <w:rPr>
          <w:rFonts w:eastAsia="Times New Roman" w:cs="Arial"/>
          <w:b/>
          <w:bCs/>
          <w:sz w:val="24"/>
          <w:szCs w:val="24"/>
          <w:lang w:val="el-GR"/>
        </w:rPr>
        <w:t>declarations(self)</w:t>
      </w:r>
    </w:p>
    <w:p>
      <w:pPr>
        <w:pStyle w:val="Normal"/>
        <w:numPr>
          <w:ilvl w:val="0"/>
          <w:numId w:val="9"/>
        </w:numPr>
        <w:spacing w:lineRule="auto" w:line="240" w:before="240" w:after="240"/>
        <w:rPr/>
      </w:pPr>
      <w:r>
        <w:rPr>
          <w:rFonts w:eastAsia="Times New Roman" w:cs="Arial"/>
          <w:b/>
          <w:bCs/>
          <w:sz w:val="22"/>
          <w:szCs w:val="22"/>
          <w:lang w:val="el-GR"/>
        </w:rPr>
        <w:t>Περιγραφή:</w:t>
      </w:r>
      <w:r>
        <w:rPr>
          <w:rFonts w:eastAsia="Times New Roman" w:cs="Arial"/>
          <w:sz w:val="22"/>
          <w:szCs w:val="22"/>
          <w:lang w:val="el-GR"/>
        </w:rPr>
        <w:t xml:space="preserve"> Η συνάρτηση αυτή οριζεί νέες μεταβλητές.</w:t>
      </w:r>
    </w:p>
    <w:p>
      <w:pPr>
        <w:pStyle w:val="Normal"/>
        <w:numPr>
          <w:ilvl w:val="0"/>
          <w:numId w:val="9"/>
        </w:numPr>
        <w:spacing w:lineRule="auto" w:line="240" w:before="240" w:after="240"/>
        <w:rPr/>
      </w:pPr>
      <w:r>
        <w:rPr>
          <w:rFonts w:eastAsia="Times New Roman" w:cs="Arial"/>
          <w:b/>
          <w:bCs/>
          <w:sz w:val="22"/>
          <w:szCs w:val="22"/>
          <w:lang w:val="el-GR"/>
        </w:rPr>
        <w:t>Λειτουργία:</w:t>
      </w:r>
    </w:p>
    <w:p>
      <w:pPr>
        <w:pStyle w:val="Normal"/>
        <w:numPr>
          <w:ilvl w:val="1"/>
          <w:numId w:val="9"/>
        </w:numPr>
        <w:spacing w:lineRule="auto" w:line="240" w:before="240" w:after="240"/>
        <w:rPr/>
      </w:pPr>
      <w:r>
        <w:rPr>
          <w:rFonts w:eastAsia="Times New Roman" w:cs="Arial"/>
          <w:sz w:val="22"/>
          <w:szCs w:val="22"/>
          <w:lang w:val="el-GR"/>
        </w:rPr>
        <w:t>Ελέγχει εάν το τρέχον token είναι λέξη ‘identifier’ και προχωράει στο επόμενο token.</w:t>
      </w:r>
    </w:p>
    <w:p>
      <w:pPr>
        <w:pStyle w:val="Normal"/>
        <w:numPr>
          <w:ilvl w:val="1"/>
          <w:numId w:val="9"/>
        </w:numPr>
        <w:spacing w:lineRule="auto" w:line="240" w:before="240" w:after="240"/>
        <w:rPr/>
      </w:pPr>
      <w:r>
        <w:rPr>
          <w:rFonts w:eastAsia="Times New Roman" w:cs="Arial"/>
          <w:sz w:val="22"/>
          <w:szCs w:val="22"/>
          <w:lang w:val="el-GR"/>
        </w:rPr>
        <w:t xml:space="preserve">Ελέγχει μετά εάν υπάρχει το ‘,’ στην περίπτωση που έχουμε πολλαπλές ορίσεις μεταβλητών. </w:t>
      </w:r>
    </w:p>
    <w:p>
      <w:pPr>
        <w:pStyle w:val="Normal"/>
        <w:numPr>
          <w:ilvl w:val="1"/>
          <w:numId w:val="9"/>
        </w:numPr>
        <w:spacing w:lineRule="auto" w:line="240" w:before="240" w:after="240"/>
        <w:rPr/>
      </w:pPr>
      <w:r>
        <w:rPr>
          <w:rFonts w:eastAsia="Times New Roman" w:cs="Arial"/>
          <w:sz w:val="22"/>
          <w:szCs w:val="22"/>
          <w:lang w:val="el-GR"/>
        </w:rPr>
        <w:t xml:space="preserve">Δημιουργεί μια οντότητα ‘Variable’  για κάθε μεταβλητή που έχει ορίσει. </w:t>
      </w:r>
    </w:p>
    <w:p>
      <w:pPr>
        <w:pStyle w:val="Normal"/>
        <w:spacing w:lineRule="auto" w:line="240" w:before="240" w:after="240"/>
        <w:rPr>
          <w:rFonts w:ascii="Arial" w:hAnsi="Arial" w:eastAsia="Times New Roman" w:cs="Arial"/>
          <w:sz w:val="24"/>
          <w:szCs w:val="24"/>
          <w:lang w:val="el-GR"/>
        </w:rPr>
      </w:pPr>
      <w:r>
        <w:rPr>
          <w:rFonts w:eastAsia="Times New Roman" w:cs="Arial"/>
          <w:sz w:val="24"/>
          <w:szCs w:val="24"/>
          <w:lang w:val="el-GR"/>
        </w:rPr>
        <w:t xml:space="preserve">8. </w:t>
      </w:r>
      <w:r>
        <w:rPr>
          <w:rFonts w:eastAsia="Times New Roman" w:cs="Arial"/>
          <w:b/>
          <w:bCs/>
          <w:sz w:val="24"/>
          <w:szCs w:val="24"/>
          <w:lang w:val="el-GR"/>
        </w:rPr>
        <w:t>formal_pars(self)</w:t>
      </w:r>
    </w:p>
    <w:p>
      <w:pPr>
        <w:pStyle w:val="Normal"/>
        <w:numPr>
          <w:ilvl w:val="0"/>
          <w:numId w:val="10"/>
        </w:numPr>
        <w:spacing w:lineRule="auto" w:line="240" w:before="240" w:after="240"/>
        <w:rPr/>
      </w:pPr>
      <w:r>
        <w:rPr>
          <w:rFonts w:eastAsia="Times New Roman" w:cs="Arial"/>
          <w:b/>
          <w:bCs/>
          <w:sz w:val="22"/>
          <w:szCs w:val="22"/>
          <w:lang w:val="el-GR"/>
        </w:rPr>
        <w:t>Περιγραφή:</w:t>
      </w:r>
      <w:r>
        <w:rPr>
          <w:rFonts w:eastAsia="Times New Roman" w:cs="Arial"/>
          <w:sz w:val="22"/>
          <w:szCs w:val="22"/>
          <w:lang w:val="el-GR"/>
        </w:rPr>
        <w:t xml:space="preserve"> Ορίζει τις παραμέτρους μιας συνάρτησης.</w:t>
      </w:r>
    </w:p>
    <w:p>
      <w:pPr>
        <w:pStyle w:val="Normal"/>
        <w:numPr>
          <w:ilvl w:val="0"/>
          <w:numId w:val="10"/>
        </w:numPr>
        <w:spacing w:lineRule="auto" w:line="240" w:before="240" w:after="240"/>
        <w:rPr/>
      </w:pPr>
      <w:r>
        <w:rPr>
          <w:rFonts w:eastAsia="Times New Roman" w:cs="Arial"/>
          <w:b/>
          <w:bCs/>
          <w:sz w:val="22"/>
          <w:szCs w:val="22"/>
          <w:lang w:val="el-GR"/>
        </w:rPr>
        <w:t>Λειτουργία:</w:t>
      </w:r>
    </w:p>
    <w:p>
      <w:pPr>
        <w:pStyle w:val="Normal"/>
        <w:numPr>
          <w:ilvl w:val="1"/>
          <w:numId w:val="10"/>
        </w:numPr>
        <w:spacing w:lineRule="auto" w:line="240" w:before="240" w:after="240"/>
        <w:rPr/>
      </w:pPr>
      <w:r>
        <w:rPr>
          <w:rFonts w:eastAsia="Times New Roman" w:cs="Arial"/>
          <w:sz w:val="22"/>
          <w:szCs w:val="22"/>
          <w:lang w:val="el-GR"/>
        </w:rPr>
        <w:t>Ελέγχει εάν το τρέχον τόκεν είναι ‘identifier’.</w:t>
      </w:r>
    </w:p>
    <w:p>
      <w:pPr>
        <w:pStyle w:val="Normal"/>
        <w:numPr>
          <w:ilvl w:val="1"/>
          <w:numId w:val="10"/>
        </w:numPr>
        <w:spacing w:lineRule="auto" w:line="240" w:before="240" w:after="240"/>
        <w:rPr/>
      </w:pPr>
      <w:r>
        <w:rPr>
          <w:rFonts w:eastAsia="Times New Roman" w:cs="Arial"/>
          <w:sz w:val="22"/>
          <w:szCs w:val="22"/>
          <w:lang w:val="el-GR"/>
        </w:rPr>
        <w:t>Αποθηκέυει σε έναν προσωρινό πίνακα την παράμετρο.</w:t>
      </w:r>
    </w:p>
    <w:p>
      <w:pPr>
        <w:pStyle w:val="Normal"/>
        <w:numPr>
          <w:ilvl w:val="1"/>
          <w:numId w:val="10"/>
        </w:numPr>
        <w:spacing w:lineRule="auto" w:line="240" w:before="240" w:after="240"/>
        <w:rPr/>
      </w:pPr>
      <w:r>
        <w:rPr>
          <w:rFonts w:eastAsia="Times New Roman" w:cs="Arial"/>
          <w:sz w:val="22"/>
          <w:szCs w:val="22"/>
          <w:lang w:val="el-GR"/>
        </w:rPr>
        <w:t>Εαν το επόμενο ‘token’ είναι το ‘,’ τότε σε έναν βρόχο ελέγχει για πιθανές άλλες παραμέτρους για να αποθηκέυσει στον πίνακα.</w:t>
      </w:r>
    </w:p>
    <w:p>
      <w:pPr>
        <w:pStyle w:val="Normal"/>
        <w:numPr>
          <w:ilvl w:val="1"/>
          <w:numId w:val="10"/>
        </w:numPr>
        <w:spacing w:lineRule="auto" w:line="240" w:before="240" w:after="240"/>
        <w:rPr/>
      </w:pPr>
      <w:r>
        <w:rPr>
          <w:rFonts w:eastAsia="Times New Roman" w:cs="Arial"/>
          <w:sz w:val="22"/>
          <w:szCs w:val="22"/>
          <w:lang w:val="el-GR"/>
        </w:rPr>
        <w:t>Επιστρέφει τις παραμέτρους κάθε συνάρτησης.</w:t>
      </w:r>
    </w:p>
    <w:p>
      <w:pPr>
        <w:pStyle w:val="Normal"/>
        <w:spacing w:lineRule="auto" w:line="240" w:before="240" w:after="240"/>
        <w:rPr>
          <w:sz w:val="22"/>
        </w:rPr>
      </w:pPr>
      <w:r>
        <w:rPr>
          <w:sz w:val="22"/>
        </w:rPr>
      </w:r>
    </w:p>
    <w:p>
      <w:pPr>
        <w:pStyle w:val="Normal"/>
        <w:spacing w:lineRule="auto" w:line="240" w:before="240" w:after="240"/>
        <w:ind w:hanging="0"/>
        <w:textAlignment w:val="baseline"/>
        <w:rPr/>
      </w:pPr>
      <w:r>
        <w:rPr>
          <w:sz w:val="24"/>
          <w:szCs w:val="24"/>
        </w:rPr>
        <w:t xml:space="preserve">9. </w:t>
      </w:r>
      <w:r>
        <w:rPr>
          <w:b/>
          <w:bCs/>
          <w:sz w:val="24"/>
          <w:szCs w:val="24"/>
        </w:rPr>
        <w:t>statements(self):</w:t>
      </w:r>
    </w:p>
    <w:p>
      <w:pPr>
        <w:pStyle w:val="Normal"/>
        <w:numPr>
          <w:ilvl w:val="0"/>
          <w:numId w:val="11"/>
        </w:numPr>
        <w:spacing w:lineRule="auto" w:line="240" w:before="240" w:after="240"/>
        <w:textAlignment w:val="baseline"/>
        <w:rPr/>
      </w:pPr>
      <w:r>
        <w:rPr>
          <w:b/>
          <w:bCs/>
          <w:sz w:val="22"/>
          <w:szCs w:val="22"/>
        </w:rPr>
        <w:t>Περιγραφή:</w:t>
      </w:r>
      <w:r>
        <w:rPr/>
        <w:t>Αναγνωρίζει και επεξεργάζεται διάφορους τύπους δηλώσεων.</w:t>
      </w:r>
    </w:p>
    <w:p>
      <w:pPr>
        <w:pStyle w:val="Normal"/>
        <w:numPr>
          <w:ilvl w:val="0"/>
          <w:numId w:val="11"/>
        </w:numPr>
        <w:spacing w:lineRule="auto" w:line="240" w:before="240" w:after="240"/>
        <w:textAlignment w:val="baseline"/>
        <w:rPr/>
      </w:pPr>
      <w:r>
        <w:rPr>
          <w:b/>
          <w:bCs/>
        </w:rPr>
        <w:t xml:space="preserve"> </w:t>
      </w:r>
      <w:r>
        <w:rPr>
          <w:b/>
          <w:bCs/>
        </w:rPr>
        <w:t>Λειτουργία:</w:t>
      </w:r>
    </w:p>
    <w:p>
      <w:pPr>
        <w:pStyle w:val="Normal"/>
        <w:numPr>
          <w:ilvl w:val="1"/>
          <w:numId w:val="11"/>
        </w:numPr>
        <w:spacing w:lineRule="auto" w:line="240" w:before="240" w:after="240"/>
        <w:textAlignment w:val="baseline"/>
        <w:rPr/>
      </w:pPr>
      <w:r>
        <w:rPr/>
        <w:t>Καθορίζει τον τύπο της δήλωσης (π.χ. ανάθεση, if, while, print) και καλεί τις αντίστοιχες μεθόδους (</w:t>
      </w:r>
      <w:r>
        <w:rPr>
          <w:rStyle w:val="SourceText"/>
        </w:rPr>
        <w:t>assignment_statements</w:t>
      </w:r>
      <w:r>
        <w:rPr/>
        <w:t xml:space="preserve">, </w:t>
      </w:r>
      <w:r>
        <w:rPr>
          <w:rStyle w:val="SourceText"/>
        </w:rPr>
        <w:t>if_statements</w:t>
      </w:r>
      <w:r>
        <w:rPr/>
        <w:t xml:space="preserve">, </w:t>
      </w:r>
      <w:r>
        <w:rPr>
          <w:rStyle w:val="SourceText"/>
        </w:rPr>
        <w:t>while_statements</w:t>
      </w:r>
      <w:r>
        <w:rPr/>
        <w:t xml:space="preserve">, </w:t>
      </w:r>
      <w:r>
        <w:rPr>
          <w:rStyle w:val="SourceText"/>
        </w:rPr>
        <w:t>print_statements</w:t>
      </w:r>
      <w:r>
        <w:rPr/>
        <w:t>).</w:t>
      </w:r>
    </w:p>
    <w:p>
      <w:pPr>
        <w:pStyle w:val="Normal"/>
        <w:spacing w:lineRule="auto" w:line="240" w:before="240" w:after="240"/>
        <w:textAlignment w:val="baseline"/>
        <w:rPr/>
      </w:pPr>
      <w:r>
        <w:rPr>
          <w:sz w:val="24"/>
          <w:szCs w:val="24"/>
        </w:rPr>
        <w:t xml:space="preserve">10. </w:t>
      </w:r>
      <w:r>
        <w:rPr>
          <w:rStyle w:val="SourceText"/>
          <w:sz w:val="24"/>
          <w:szCs w:val="24"/>
        </w:rPr>
        <w:t>assignment_statements(self)</w:t>
      </w:r>
    </w:p>
    <w:p>
      <w:pPr>
        <w:pStyle w:val="Normal"/>
        <w:numPr>
          <w:ilvl w:val="0"/>
          <w:numId w:val="12"/>
        </w:numPr>
        <w:spacing w:lineRule="auto" w:line="240" w:before="240" w:after="240"/>
        <w:textAlignment w:val="baseline"/>
        <w:rPr/>
      </w:pPr>
      <w:r>
        <w:rPr>
          <w:rStyle w:val="StrongEmphasis"/>
        </w:rPr>
        <w:t>Περιγραφή</w:t>
      </w:r>
      <w:r>
        <w:rPr/>
        <w:t>: Επεξεργάζεται δηλώσεις εκχώρησης.</w:t>
      </w:r>
    </w:p>
    <w:p>
      <w:pPr>
        <w:pStyle w:val="Normal"/>
        <w:numPr>
          <w:ilvl w:val="0"/>
          <w:numId w:val="12"/>
        </w:numPr>
        <w:spacing w:lineRule="auto" w:line="240" w:before="240" w:after="240"/>
        <w:textAlignment w:val="baseline"/>
        <w:rPr/>
      </w:pPr>
      <w:r>
        <w:rPr>
          <w:rStyle w:val="StrongEmphasis"/>
        </w:rPr>
        <w:t>Λεπτομέρειες:</w:t>
      </w:r>
    </w:p>
    <w:p>
      <w:pPr>
        <w:pStyle w:val="Normal"/>
        <w:numPr>
          <w:ilvl w:val="1"/>
          <w:numId w:val="12"/>
        </w:numPr>
        <w:spacing w:lineRule="auto" w:line="240" w:before="240" w:after="240"/>
        <w:textAlignment w:val="baseline"/>
        <w:rPr/>
      </w:pPr>
      <w:r>
        <w:rPr/>
        <w:t>Αναγνωρίζει το όνομα της μεταβλητής στην αριστερή πλευρά της εκχώρησης.</w:t>
      </w:r>
    </w:p>
    <w:p>
      <w:pPr>
        <w:pStyle w:val="Normal"/>
        <w:numPr>
          <w:ilvl w:val="1"/>
          <w:numId w:val="12"/>
        </w:numPr>
        <w:spacing w:lineRule="auto" w:line="240" w:before="240" w:after="240"/>
        <w:textAlignment w:val="baseline"/>
        <w:rPr/>
      </w:pPr>
      <w:r>
        <w:rPr/>
        <w:t>Ελέγχει για το σύμβολο ‘</w:t>
      </w:r>
      <w:r>
        <w:rPr>
          <w:rStyle w:val="SourceText"/>
        </w:rPr>
        <w:t>=’</w:t>
      </w:r>
      <w:r>
        <w:rPr/>
        <w:t xml:space="preserve"> και το αναγνωρίζει ως τελεστή εκχώρησης.</w:t>
      </w:r>
    </w:p>
    <w:p>
      <w:pPr>
        <w:pStyle w:val="Normal"/>
        <w:numPr>
          <w:ilvl w:val="1"/>
          <w:numId w:val="12"/>
        </w:numPr>
        <w:spacing w:lineRule="auto" w:line="240" w:before="240" w:after="240"/>
        <w:textAlignment w:val="baseline"/>
        <w:rPr/>
      </w:pPr>
      <w:r>
        <w:rPr/>
        <w:t xml:space="preserve">Αναγνωρίζει την έκφραση στη δεξιά πλευρά της εκχώρησης και την επεξεργάζεται καλώντας τη μέθοδο </w:t>
      </w:r>
      <w:r>
        <w:rPr>
          <w:rStyle w:val="SourceText"/>
        </w:rPr>
        <w:t>expression</w:t>
      </w:r>
      <w:r>
        <w:rPr/>
        <w:t>.</w:t>
      </w:r>
    </w:p>
    <w:p>
      <w:pPr>
        <w:pStyle w:val="Normal"/>
        <w:numPr>
          <w:ilvl w:val="1"/>
          <w:numId w:val="12"/>
        </w:numPr>
        <w:spacing w:lineRule="auto" w:line="240" w:before="240" w:after="240"/>
        <w:textAlignment w:val="baseline"/>
        <w:rPr/>
      </w:pPr>
      <w:r>
        <w:rPr>
          <w:rStyle w:val="StrongEmphasis"/>
          <w:b w:val="false"/>
          <w:bCs w:val="false"/>
        </w:rPr>
        <w:t>Παράγει τα κατάλληλα quadruples για την εκχώρηση της τιμής.</w:t>
      </w:r>
    </w:p>
    <w:p>
      <w:pPr>
        <w:pStyle w:val="TextBody"/>
        <w:spacing w:before="0" w:after="0"/>
        <w:rPr>
          <w:rStyle w:val="StrongEmphasis"/>
          <w:b w:val="false"/>
          <w:b w:val="false"/>
          <w:bCs w:val="false"/>
          <w:sz w:val="28"/>
          <w:szCs w:val="28"/>
        </w:rPr>
      </w:pPr>
      <w:r>
        <w:rPr>
          <w:b w:val="false"/>
          <w:bCs w:val="false"/>
          <w:sz w:val="28"/>
          <w:szCs w:val="28"/>
        </w:rPr>
      </w:r>
    </w:p>
    <w:p>
      <w:pPr>
        <w:pStyle w:val="TextBody"/>
        <w:spacing w:before="0" w:after="0"/>
        <w:rPr/>
      </w:pPr>
      <w:r>
        <w:rPr>
          <w:rStyle w:val="StrongEmphasis"/>
          <w:b w:val="false"/>
          <w:bCs w:val="false"/>
          <w:sz w:val="24"/>
          <w:szCs w:val="24"/>
        </w:rPr>
        <w:t xml:space="preserve">11. </w:t>
      </w:r>
      <w:r>
        <w:rPr>
          <w:rStyle w:val="StrongEmphasis"/>
          <w:b/>
          <w:bCs/>
          <w:sz w:val="24"/>
          <w:szCs w:val="24"/>
        </w:rPr>
        <w:t>other_statements(self,result)</w:t>
      </w:r>
    </w:p>
    <w:p>
      <w:pPr>
        <w:pStyle w:val="TextBody"/>
        <w:numPr>
          <w:ilvl w:val="0"/>
          <w:numId w:val="13"/>
        </w:numPr>
        <w:spacing w:before="0" w:after="0"/>
        <w:rPr/>
      </w:pPr>
      <w:r>
        <w:rPr>
          <w:rStyle w:val="StrongEmphasis"/>
          <w:b/>
          <w:bCs/>
          <w:sz w:val="22"/>
          <w:szCs w:val="22"/>
        </w:rPr>
        <w:t xml:space="preserve">Περιγραφή: </w:t>
      </w:r>
      <w:r>
        <w:rPr>
          <w:rStyle w:val="StrongEmphasis"/>
          <w:b w:val="false"/>
          <w:bCs w:val="false"/>
          <w:sz w:val="22"/>
          <w:szCs w:val="22"/>
        </w:rPr>
        <w:t>Επεξεργάζεται άλλους τύπους δηλώσεων(if,while,print,return,int).</w:t>
      </w:r>
    </w:p>
    <w:p>
      <w:pPr>
        <w:pStyle w:val="TextBody"/>
        <w:numPr>
          <w:ilvl w:val="0"/>
          <w:numId w:val="13"/>
        </w:numPr>
        <w:spacing w:before="0" w:after="0"/>
        <w:rPr/>
      </w:pPr>
      <w:r>
        <w:rPr>
          <w:rStyle w:val="StrongEmphasis"/>
          <w:b/>
          <w:bCs/>
          <w:sz w:val="22"/>
          <w:szCs w:val="22"/>
        </w:rPr>
        <w:t>Λειτουργίες:</w:t>
      </w:r>
    </w:p>
    <w:p>
      <w:pPr>
        <w:pStyle w:val="TextBody"/>
        <w:numPr>
          <w:ilvl w:val="1"/>
          <w:numId w:val="13"/>
        </w:numPr>
        <w:spacing w:before="0" w:after="0"/>
        <w:rPr/>
      </w:pPr>
      <w:r>
        <w:rPr>
          <w:rStyle w:val="StrongEmphasis"/>
          <w:b w:val="false"/>
          <w:bCs w:val="false"/>
          <w:sz w:val="22"/>
          <w:szCs w:val="22"/>
        </w:rPr>
        <w:t>Ελέγχει το πρώτο token της δήλωσης και καλεί τις αντίστοιχες μεθόδους (</w:t>
      </w:r>
      <w:r>
        <w:rPr>
          <w:rStyle w:val="SourceText"/>
          <w:b w:val="false"/>
          <w:bCs w:val="false"/>
          <w:sz w:val="22"/>
          <w:szCs w:val="22"/>
        </w:rPr>
        <w:t>if_statements</w:t>
      </w:r>
      <w:r>
        <w:rPr>
          <w:rStyle w:val="StrongEmphasis"/>
          <w:b w:val="false"/>
          <w:bCs w:val="false"/>
          <w:sz w:val="22"/>
          <w:szCs w:val="22"/>
        </w:rPr>
        <w:t xml:space="preserve">, </w:t>
      </w:r>
      <w:r>
        <w:rPr>
          <w:rStyle w:val="SourceText"/>
          <w:b w:val="false"/>
          <w:bCs w:val="false"/>
          <w:sz w:val="22"/>
          <w:szCs w:val="22"/>
        </w:rPr>
        <w:t>while_statements</w:t>
      </w:r>
      <w:r>
        <w:rPr>
          <w:rStyle w:val="StrongEmphasis"/>
          <w:b w:val="false"/>
          <w:bCs w:val="false"/>
          <w:sz w:val="22"/>
          <w:szCs w:val="22"/>
        </w:rPr>
        <w:t xml:space="preserve">, </w:t>
      </w:r>
      <w:r>
        <w:rPr>
          <w:rStyle w:val="SourceText"/>
          <w:b w:val="false"/>
          <w:bCs w:val="false"/>
          <w:sz w:val="22"/>
          <w:szCs w:val="22"/>
        </w:rPr>
        <w:t>print_statements</w:t>
      </w:r>
      <w:r>
        <w:rPr>
          <w:rStyle w:val="StrongEmphasis"/>
          <w:b w:val="false"/>
          <w:bCs w:val="false"/>
          <w:sz w:val="22"/>
          <w:szCs w:val="22"/>
        </w:rPr>
        <w:t xml:space="preserve">, </w:t>
      </w:r>
      <w:r>
        <w:rPr>
          <w:rStyle w:val="SourceText"/>
          <w:b w:val="false"/>
          <w:bCs w:val="false"/>
          <w:sz w:val="22"/>
          <w:szCs w:val="22"/>
        </w:rPr>
        <w:t>return_statements</w:t>
      </w:r>
      <w:r>
        <w:rPr>
          <w:rStyle w:val="StrongEmphasis"/>
          <w:b w:val="false"/>
          <w:bCs w:val="false"/>
          <w:sz w:val="22"/>
          <w:szCs w:val="22"/>
        </w:rPr>
        <w:t xml:space="preserve">, </w:t>
      </w:r>
      <w:r>
        <w:rPr>
          <w:rStyle w:val="SourceText"/>
          <w:b w:val="false"/>
          <w:bCs w:val="false"/>
          <w:sz w:val="22"/>
          <w:szCs w:val="22"/>
        </w:rPr>
        <w:t>input_statements</w:t>
      </w:r>
      <w:r>
        <w:rPr>
          <w:rStyle w:val="StrongEmphasis"/>
          <w:b w:val="false"/>
          <w:bCs w:val="false"/>
          <w:sz w:val="22"/>
          <w:szCs w:val="22"/>
        </w:rPr>
        <w:t>) ανάλογα με τον τύπο της δήλωσης.</w:t>
      </w:r>
    </w:p>
    <w:p>
      <w:pPr>
        <w:pStyle w:val="TextBody"/>
        <w:spacing w:before="0" w:after="0"/>
        <w:rPr>
          <w:rStyle w:val="StrongEmphasis"/>
          <w:b w:val="false"/>
          <w:b w:val="false"/>
          <w:bCs w:val="false"/>
          <w:sz w:val="22"/>
          <w:szCs w:val="22"/>
        </w:rPr>
      </w:pPr>
      <w:r>
        <w:rPr>
          <w:b w:val="false"/>
          <w:bCs w:val="false"/>
          <w:sz w:val="22"/>
          <w:szCs w:val="22"/>
        </w:rPr>
      </w:r>
    </w:p>
    <w:p>
      <w:pPr>
        <w:pStyle w:val="TextBody"/>
        <w:spacing w:before="0" w:after="0"/>
        <w:rPr>
          <w:rStyle w:val="StrongEmphasis"/>
          <w:b w:val="false"/>
          <w:b w:val="false"/>
          <w:bCs w:val="false"/>
          <w:sz w:val="22"/>
          <w:szCs w:val="22"/>
        </w:rPr>
      </w:pPr>
      <w:r>
        <w:rPr>
          <w:b w:val="false"/>
          <w:bCs w:val="false"/>
          <w:sz w:val="22"/>
          <w:szCs w:val="22"/>
        </w:rPr>
      </w:r>
    </w:p>
    <w:p>
      <w:pPr>
        <w:pStyle w:val="TextBody"/>
        <w:spacing w:before="0" w:after="0"/>
        <w:rPr/>
      </w:pPr>
      <w:r>
        <w:rPr/>
        <w:tab/>
        <w:tab/>
        <w:tab/>
      </w:r>
    </w:p>
    <w:p>
      <w:pPr>
        <w:pStyle w:val="Normal"/>
        <w:spacing w:lineRule="auto" w:line="240" w:before="240" w:after="240"/>
        <w:textAlignment w:val="baseline"/>
        <w:rPr>
          <w:sz w:val="24"/>
          <w:szCs w:val="24"/>
        </w:rPr>
      </w:pPr>
      <w:r>
        <w:rPr>
          <w:sz w:val="24"/>
          <w:szCs w:val="24"/>
        </w:rPr>
        <w:t xml:space="preserve">12. </w:t>
      </w:r>
      <w:r>
        <w:rPr>
          <w:b/>
          <w:bCs/>
          <w:sz w:val="24"/>
          <w:szCs w:val="24"/>
        </w:rPr>
        <w:t>if_statements(self):</w:t>
      </w:r>
    </w:p>
    <w:p>
      <w:pPr>
        <w:pStyle w:val="Normal"/>
        <w:numPr>
          <w:ilvl w:val="0"/>
          <w:numId w:val="14"/>
        </w:numPr>
        <w:spacing w:lineRule="auto" w:line="240" w:before="240" w:after="240"/>
        <w:textAlignment w:val="baseline"/>
        <w:rPr/>
      </w:pPr>
      <w:r>
        <w:rPr>
          <w:b/>
          <w:bCs/>
          <w:sz w:val="22"/>
          <w:szCs w:val="22"/>
        </w:rPr>
        <w:t xml:space="preserve">Περιγραφή: </w:t>
      </w:r>
      <w:r>
        <w:rPr>
          <w:b w:val="false"/>
          <w:bCs w:val="false"/>
          <w:sz w:val="22"/>
          <w:szCs w:val="22"/>
        </w:rPr>
        <w:t>Επεξεργάζεται τις δηλώσεις ‘if’.</w:t>
      </w:r>
    </w:p>
    <w:p>
      <w:pPr>
        <w:pStyle w:val="Normal"/>
        <w:numPr>
          <w:ilvl w:val="0"/>
          <w:numId w:val="14"/>
        </w:numPr>
        <w:spacing w:lineRule="auto" w:line="240" w:before="240" w:after="240"/>
        <w:textAlignment w:val="baseline"/>
        <w:rPr/>
      </w:pPr>
      <w:r>
        <w:rPr>
          <w:b/>
          <w:bCs/>
          <w:sz w:val="22"/>
          <w:szCs w:val="22"/>
        </w:rPr>
        <w:t xml:space="preserve">Λεπτομέρειες: </w:t>
      </w:r>
    </w:p>
    <w:p>
      <w:pPr>
        <w:pStyle w:val="Normal"/>
        <w:numPr>
          <w:ilvl w:val="1"/>
          <w:numId w:val="14"/>
        </w:numPr>
        <w:spacing w:lineRule="auto" w:line="240" w:before="240" w:after="240"/>
        <w:textAlignment w:val="baseline"/>
        <w:rPr/>
      </w:pPr>
      <w:r>
        <w:rPr>
          <w:b w:val="false"/>
          <w:bCs w:val="false"/>
          <w:sz w:val="22"/>
          <w:szCs w:val="22"/>
        </w:rPr>
        <w:t>Ελέγχει συντακτικά αμα η λέξεις είναι η σωστές για την ροή της δήλωσης.</w:t>
      </w:r>
    </w:p>
    <w:p>
      <w:pPr>
        <w:pStyle w:val="Normal"/>
        <w:numPr>
          <w:ilvl w:val="1"/>
          <w:numId w:val="14"/>
        </w:numPr>
        <w:spacing w:lineRule="auto" w:line="240" w:before="240" w:after="240"/>
        <w:textAlignment w:val="baseline"/>
        <w:rPr/>
      </w:pPr>
      <w:r>
        <w:rPr>
          <w:b w:val="false"/>
          <w:bCs w:val="false"/>
          <w:sz w:val="22"/>
          <w:szCs w:val="22"/>
        </w:rPr>
        <w:t xml:space="preserve">Καλεί την condition() για να διαβάσει την </w:t>
      </w:r>
      <w:r>
        <w:rPr>
          <w:lang w:val="el-GR"/>
        </w:rPr>
        <w:t>συνθήκη της ‘if’.</w:t>
      </w:r>
    </w:p>
    <w:p>
      <w:pPr>
        <w:pStyle w:val="Normal"/>
        <w:numPr>
          <w:ilvl w:val="1"/>
          <w:numId w:val="14"/>
        </w:numPr>
        <w:spacing w:lineRule="auto" w:line="240" w:before="240" w:after="240"/>
        <w:textAlignment w:val="baseline"/>
        <w:rPr/>
      </w:pPr>
      <w:r>
        <w:rPr>
          <w:lang w:val="el-GR"/>
        </w:rPr>
        <w:t>Παράγει τις κατάλληλες τετράδες για την λογική τις ‘if’.</w:t>
      </w:r>
    </w:p>
    <w:p>
      <w:pPr>
        <w:pStyle w:val="Normal"/>
        <w:numPr>
          <w:ilvl w:val="1"/>
          <w:numId w:val="14"/>
        </w:numPr>
        <w:spacing w:lineRule="auto" w:line="240" w:before="240" w:after="240"/>
        <w:textAlignment w:val="baseline"/>
        <w:rPr/>
      </w:pPr>
      <w:r>
        <w:rPr>
          <w:lang w:val="el-GR"/>
        </w:rPr>
        <w:t>Ενημερώνει τις τετράδες για τον προορισμό του άλματος για τις αληθείς και ψευδείς εκφράσεις.</w:t>
      </w:r>
    </w:p>
    <w:p>
      <w:pPr>
        <w:pStyle w:val="Normal"/>
        <w:numPr>
          <w:ilvl w:val="1"/>
          <w:numId w:val="14"/>
        </w:numPr>
        <w:spacing w:lineRule="auto" w:line="240" w:before="240" w:after="240"/>
        <w:textAlignment w:val="baseline"/>
        <w:rPr/>
      </w:pPr>
      <w:r>
        <w:rPr>
          <w:lang w:val="el-GR"/>
        </w:rPr>
        <w:t>Ελέγχει και καλεί εαν υπάρχουν ‘elif’,’else’ εκφράσεις.</w:t>
      </w:r>
    </w:p>
    <w:p>
      <w:pPr>
        <w:pStyle w:val="Normal"/>
        <w:spacing w:lineRule="auto" w:line="240" w:before="240" w:after="240"/>
        <w:textAlignment w:val="baseline"/>
        <w:rPr>
          <w:sz w:val="24"/>
          <w:szCs w:val="24"/>
        </w:rPr>
      </w:pPr>
      <w:r>
        <w:rPr>
          <w:sz w:val="24"/>
          <w:szCs w:val="24"/>
          <w:lang w:val="el-GR"/>
        </w:rPr>
        <w:t>13.</w:t>
      </w:r>
      <w:r>
        <w:rPr>
          <w:b/>
          <w:bCs/>
          <w:sz w:val="24"/>
          <w:szCs w:val="24"/>
          <w:lang w:val="el-GR"/>
        </w:rPr>
        <w:t>elif_statment(self):</w:t>
      </w:r>
    </w:p>
    <w:p>
      <w:pPr>
        <w:pStyle w:val="Normal"/>
        <w:numPr>
          <w:ilvl w:val="0"/>
          <w:numId w:val="15"/>
        </w:numPr>
        <w:spacing w:lineRule="auto" w:line="240" w:before="240" w:after="240"/>
        <w:textAlignment w:val="baseline"/>
        <w:rPr/>
      </w:pPr>
      <w:r>
        <w:rPr>
          <w:b/>
          <w:bCs/>
          <w:sz w:val="22"/>
          <w:szCs w:val="22"/>
          <w:lang w:val="el-GR"/>
        </w:rPr>
        <w:t xml:space="preserve">Περιγραφή: </w:t>
      </w:r>
      <w:r>
        <w:rPr>
          <w:b w:val="false"/>
          <w:bCs w:val="false"/>
          <w:sz w:val="22"/>
          <w:szCs w:val="22"/>
          <w:lang w:val="el-GR"/>
        </w:rPr>
        <w:t>Επεξεργάζεται την δήλωση ‘elif’.</w:t>
      </w:r>
    </w:p>
    <w:p>
      <w:pPr>
        <w:pStyle w:val="Normal"/>
        <w:numPr>
          <w:ilvl w:val="0"/>
          <w:numId w:val="15"/>
        </w:numPr>
        <w:spacing w:lineRule="auto" w:line="240" w:before="240" w:after="240"/>
        <w:textAlignment w:val="baseline"/>
        <w:rPr/>
      </w:pPr>
      <w:r>
        <w:rPr>
          <w:b/>
          <w:bCs/>
          <w:sz w:val="22"/>
          <w:szCs w:val="22"/>
          <w:lang w:val="el-GR"/>
        </w:rPr>
        <w:t>Λεπτομέριες:</w:t>
      </w:r>
    </w:p>
    <w:p>
      <w:pPr>
        <w:pStyle w:val="Normal"/>
        <w:numPr>
          <w:ilvl w:val="1"/>
          <w:numId w:val="15"/>
        </w:numPr>
        <w:spacing w:lineRule="auto" w:line="240" w:before="240" w:after="240"/>
        <w:textAlignment w:val="baseline"/>
        <w:rPr/>
      </w:pPr>
      <w:r>
        <w:rPr>
          <w:b w:val="false"/>
          <w:bCs w:val="false"/>
          <w:sz w:val="22"/>
          <w:szCs w:val="22"/>
          <w:lang w:val="el-GR"/>
        </w:rPr>
        <w:t>Ελέγχει συντακτικά αμα η λέξεις είναι η σωστές για την ροή της δήλωσης.</w:t>
      </w:r>
    </w:p>
    <w:p>
      <w:pPr>
        <w:pStyle w:val="Normal"/>
        <w:numPr>
          <w:ilvl w:val="1"/>
          <w:numId w:val="15"/>
        </w:numPr>
        <w:spacing w:lineRule="auto" w:line="240" w:before="240" w:after="240"/>
        <w:textAlignment w:val="baseline"/>
        <w:rPr/>
      </w:pPr>
      <w:r>
        <w:rPr>
          <w:b w:val="false"/>
          <w:bCs w:val="false"/>
          <w:sz w:val="22"/>
          <w:szCs w:val="22"/>
          <w:lang w:val="el-GR"/>
        </w:rPr>
        <w:t>Καλεί την condition() για να διαβάσει την συνθήκη της ‘elif’.</w:t>
      </w:r>
    </w:p>
    <w:p>
      <w:pPr>
        <w:pStyle w:val="Normal"/>
        <w:numPr>
          <w:ilvl w:val="1"/>
          <w:numId w:val="15"/>
        </w:numPr>
        <w:spacing w:lineRule="auto" w:line="240" w:before="240" w:after="240"/>
        <w:textAlignment w:val="baseline"/>
        <w:rPr/>
      </w:pPr>
      <w:r>
        <w:rPr>
          <w:b w:val="false"/>
          <w:bCs w:val="false"/>
          <w:sz w:val="22"/>
          <w:szCs w:val="22"/>
          <w:lang w:val="el-GR"/>
        </w:rPr>
        <w:t>Ενημερώνει τις τετράδες για τον προορισμό του άλματος για τις αληθείς και ψευδείς εκφράσεις.</w:t>
      </w:r>
    </w:p>
    <w:p>
      <w:pPr>
        <w:pStyle w:val="Normal"/>
        <w:spacing w:lineRule="auto" w:line="240" w:before="240" w:after="240"/>
        <w:textAlignment w:val="baseline"/>
        <w:rPr/>
      </w:pPr>
      <w:r>
        <w:rPr>
          <w:sz w:val="24"/>
          <w:szCs w:val="24"/>
        </w:rPr>
        <w:t>14.</w:t>
      </w:r>
      <w:r>
        <w:rPr>
          <w:b/>
          <w:bCs/>
          <w:sz w:val="24"/>
          <w:szCs w:val="24"/>
        </w:rPr>
        <w:t>else_statment(self):</w:t>
      </w:r>
    </w:p>
    <w:p>
      <w:pPr>
        <w:pStyle w:val="Normal"/>
        <w:numPr>
          <w:ilvl w:val="0"/>
          <w:numId w:val="16"/>
        </w:numPr>
        <w:spacing w:lineRule="auto" w:line="240" w:before="240" w:after="240"/>
        <w:textAlignment w:val="baseline"/>
        <w:rPr/>
      </w:pPr>
      <w:r>
        <w:rPr>
          <w:b/>
          <w:bCs/>
          <w:sz w:val="22"/>
          <w:szCs w:val="22"/>
        </w:rPr>
        <w:t xml:space="preserve">Περιγραφή: </w:t>
      </w:r>
      <w:r>
        <w:rPr>
          <w:b w:val="false"/>
          <w:bCs w:val="false"/>
          <w:sz w:val="22"/>
          <w:szCs w:val="22"/>
          <w:lang w:val="el-GR"/>
        </w:rPr>
        <w:t>Επεξεργάζεται την δήλωση ‘else’.</w:t>
      </w:r>
    </w:p>
    <w:p>
      <w:pPr>
        <w:pStyle w:val="Normal"/>
        <w:numPr>
          <w:ilvl w:val="0"/>
          <w:numId w:val="16"/>
        </w:numPr>
        <w:spacing w:lineRule="auto" w:line="240" w:before="240" w:after="240"/>
        <w:textAlignment w:val="baseline"/>
        <w:rPr/>
      </w:pPr>
      <w:r>
        <w:rPr>
          <w:b/>
          <w:bCs/>
          <w:sz w:val="22"/>
          <w:szCs w:val="22"/>
          <w:lang w:val="el-GR"/>
        </w:rPr>
        <w:t>Λεπτομέριες:</w:t>
      </w:r>
    </w:p>
    <w:p>
      <w:pPr>
        <w:pStyle w:val="Normal"/>
        <w:numPr>
          <w:ilvl w:val="1"/>
          <w:numId w:val="16"/>
        </w:numPr>
        <w:spacing w:lineRule="auto" w:line="240" w:before="240" w:after="240"/>
        <w:textAlignment w:val="baseline"/>
        <w:rPr/>
      </w:pPr>
      <w:r>
        <w:rPr>
          <w:b w:val="false"/>
          <w:bCs w:val="false"/>
          <w:sz w:val="22"/>
          <w:szCs w:val="22"/>
          <w:lang w:val="el-GR"/>
        </w:rPr>
        <w:t>Ελέγχει συντακτικά αμα η λέξεις είναι η σωστές για την ροή της δήλωσης.</w:t>
      </w:r>
    </w:p>
    <w:p>
      <w:pPr>
        <w:pStyle w:val="Normal"/>
        <w:spacing w:lineRule="auto" w:line="240" w:before="240" w:after="240"/>
        <w:textAlignment w:val="baseline"/>
        <w:rPr/>
      </w:pPr>
      <w:r>
        <w:rPr>
          <w:b w:val="false"/>
          <w:bCs w:val="false"/>
          <w:sz w:val="24"/>
          <w:szCs w:val="24"/>
          <w:lang w:val="el-GR"/>
        </w:rPr>
        <w:t xml:space="preserve">15. </w:t>
      </w:r>
      <w:r>
        <w:rPr>
          <w:b/>
          <w:bCs/>
          <w:sz w:val="24"/>
          <w:szCs w:val="24"/>
          <w:lang w:val="el-GR"/>
        </w:rPr>
        <w:t xml:space="preserve"> while_statment(self):</w:t>
      </w:r>
    </w:p>
    <w:p>
      <w:pPr>
        <w:pStyle w:val="Normal"/>
        <w:numPr>
          <w:ilvl w:val="0"/>
          <w:numId w:val="17"/>
        </w:numPr>
        <w:spacing w:lineRule="auto" w:line="240" w:before="240" w:after="240"/>
        <w:textAlignment w:val="baseline"/>
        <w:rPr/>
      </w:pPr>
      <w:r>
        <w:rPr>
          <w:b/>
          <w:bCs/>
          <w:sz w:val="22"/>
          <w:szCs w:val="22"/>
          <w:lang w:val="el-GR"/>
        </w:rPr>
        <w:t xml:space="preserve">Περιγραφή: </w:t>
      </w:r>
      <w:r>
        <w:rPr>
          <w:b w:val="false"/>
          <w:bCs w:val="false"/>
          <w:lang w:val="el-GR"/>
        </w:rPr>
        <w:t xml:space="preserve">Επεξεργάζεται δηλώσεις </w:t>
      </w:r>
      <w:r>
        <w:rPr>
          <w:rStyle w:val="SourceText"/>
          <w:b w:val="false"/>
          <w:bCs w:val="false"/>
          <w:lang w:val="el-GR"/>
        </w:rPr>
        <w:t>while</w:t>
      </w:r>
      <w:r>
        <w:rPr>
          <w:b w:val="false"/>
          <w:bCs w:val="false"/>
          <w:lang w:val="el-GR"/>
        </w:rPr>
        <w:t>.</w:t>
      </w:r>
    </w:p>
    <w:p>
      <w:pPr>
        <w:pStyle w:val="Normal"/>
        <w:numPr>
          <w:ilvl w:val="0"/>
          <w:numId w:val="17"/>
        </w:numPr>
        <w:spacing w:lineRule="auto" w:line="240" w:before="240" w:after="240"/>
        <w:textAlignment w:val="baseline"/>
        <w:rPr/>
      </w:pPr>
      <w:r>
        <w:rPr>
          <w:b/>
          <w:bCs/>
          <w:sz w:val="22"/>
          <w:szCs w:val="22"/>
          <w:lang w:val="el-GR"/>
        </w:rPr>
        <w:t>Λεπτομέριες:</w:t>
      </w:r>
    </w:p>
    <w:p>
      <w:pPr>
        <w:pStyle w:val="Normal"/>
        <w:numPr>
          <w:ilvl w:val="1"/>
          <w:numId w:val="17"/>
        </w:numPr>
        <w:spacing w:lineRule="auto" w:line="240" w:before="240" w:after="240"/>
        <w:textAlignment w:val="baseline"/>
        <w:rPr/>
      </w:pPr>
      <w:r>
        <w:rPr>
          <w:b w:val="false"/>
          <w:bCs w:val="false"/>
          <w:sz w:val="22"/>
          <w:szCs w:val="22"/>
          <w:lang w:val="el-GR"/>
        </w:rPr>
        <w:t>Ελέγχει συντακτικά αμα η λέξεις είναι η σωστές για την ροή της δήλωσης.</w:t>
      </w:r>
    </w:p>
    <w:p>
      <w:pPr>
        <w:pStyle w:val="Normal"/>
        <w:numPr>
          <w:ilvl w:val="1"/>
          <w:numId w:val="17"/>
        </w:numPr>
        <w:spacing w:lineRule="auto" w:line="240" w:before="240" w:after="240"/>
        <w:textAlignment w:val="baseline"/>
        <w:rPr/>
      </w:pPr>
      <w:r>
        <w:rPr>
          <w:b w:val="false"/>
          <w:bCs w:val="false"/>
          <w:sz w:val="22"/>
          <w:szCs w:val="22"/>
          <w:lang w:val="el-GR"/>
        </w:rPr>
        <w:t xml:space="preserve">Αναγνωρίζει την έκφραση της συνθήκης και την επεξεργάζεται καλώντας τη μέθοδο </w:t>
      </w:r>
      <w:r>
        <w:rPr>
          <w:rStyle w:val="SourceText"/>
          <w:rFonts w:eastAsia="Noto Sans Mono CJK SC" w:cs="Liberation Mono" w:ascii="Liberation Mono" w:hAnsi="Liberation Mono"/>
          <w:b w:val="false"/>
          <w:bCs w:val="false"/>
          <w:sz w:val="22"/>
          <w:szCs w:val="22"/>
          <w:lang w:val="el-GR"/>
        </w:rPr>
        <w:t>condition</w:t>
      </w:r>
      <w:r>
        <w:rPr>
          <w:b w:val="false"/>
          <w:bCs w:val="false"/>
          <w:sz w:val="22"/>
          <w:szCs w:val="22"/>
          <w:lang w:val="el-GR"/>
        </w:rPr>
        <w:t>.</w:t>
      </w:r>
    </w:p>
    <w:p>
      <w:pPr>
        <w:pStyle w:val="Normal"/>
        <w:numPr>
          <w:ilvl w:val="1"/>
          <w:numId w:val="17"/>
        </w:numPr>
        <w:spacing w:lineRule="auto" w:line="240" w:before="240" w:after="240"/>
        <w:textAlignment w:val="baseline"/>
        <w:rPr/>
      </w:pPr>
      <w:r>
        <w:rPr>
          <w:b w:val="false"/>
          <w:bCs w:val="false"/>
          <w:sz w:val="22"/>
          <w:szCs w:val="22"/>
          <w:lang w:val="el-GR"/>
        </w:rPr>
        <w:t xml:space="preserve">Παράγει τα κατάλληλα quadruples για το μπλοκ κώδικα του </w:t>
      </w:r>
      <w:r>
        <w:rPr>
          <w:rStyle w:val="SourceText"/>
          <w:b w:val="false"/>
          <w:bCs w:val="false"/>
          <w:sz w:val="22"/>
          <w:szCs w:val="22"/>
          <w:lang w:val="el-GR"/>
        </w:rPr>
        <w:t>while</w:t>
      </w:r>
      <w:r>
        <w:rPr>
          <w:b w:val="false"/>
          <w:bCs w:val="false"/>
          <w:sz w:val="22"/>
          <w:szCs w:val="22"/>
          <w:lang w:val="el-GR"/>
        </w:rPr>
        <w:t>.</w:t>
      </w:r>
    </w:p>
    <w:p>
      <w:pPr>
        <w:pStyle w:val="Normal"/>
        <w:numPr>
          <w:ilvl w:val="1"/>
          <w:numId w:val="17"/>
        </w:numPr>
        <w:spacing w:lineRule="auto" w:line="240" w:before="240" w:after="240"/>
        <w:textAlignment w:val="baseline"/>
        <w:rPr/>
      </w:pPr>
      <w:r>
        <w:rPr>
          <w:b w:val="false"/>
          <w:bCs w:val="false"/>
          <w:sz w:val="22"/>
          <w:szCs w:val="22"/>
          <w:lang w:val="el-GR"/>
        </w:rPr>
        <w:t>Ενημερώνει τις τετράδες για τον προορισμό του άλματος για τις αληθείς και ψευδείς εκφράσεις.</w:t>
      </w:r>
    </w:p>
    <w:p>
      <w:pPr>
        <w:pStyle w:val="Normal"/>
        <w:rPr>
          <w:rFonts w:ascii="arial" w:hAnsi="arial"/>
        </w:rPr>
      </w:pPr>
      <w:r>
        <w:rPr>
          <w:rFonts w:eastAsia="Times New Roman" w:cs="Times New Roman" w:ascii="arial" w:hAnsi="arial"/>
          <w:sz w:val="24"/>
          <w:szCs w:val="24"/>
          <w:lang w:val="el-GR"/>
        </w:rPr>
        <w:t xml:space="preserve">16. </w:t>
      </w:r>
      <w:r>
        <w:rPr>
          <w:rFonts w:eastAsia="Times New Roman" w:cs="Times New Roman" w:ascii="arial" w:hAnsi="arial"/>
          <w:b/>
          <w:bCs/>
          <w:sz w:val="24"/>
          <w:szCs w:val="24"/>
          <w:lang w:val="el-GR"/>
        </w:rPr>
        <w:t>return_statement(self):</w:t>
      </w:r>
    </w:p>
    <w:p>
      <w:pPr>
        <w:pStyle w:val="Normal"/>
        <w:numPr>
          <w:ilvl w:val="0"/>
          <w:numId w:val="18"/>
        </w:numPr>
        <w:rPr>
          <w:lang w:val="el-GR"/>
        </w:rPr>
      </w:pPr>
      <w:r>
        <w:rPr>
          <w:rFonts w:eastAsia="Times New Roman" w:cs="Times New Roman" w:ascii="arial" w:hAnsi="arial"/>
          <w:b/>
          <w:bCs/>
          <w:sz w:val="22"/>
          <w:szCs w:val="22"/>
          <w:lang w:val="el-GR"/>
        </w:rPr>
        <w:t xml:space="preserve">Περιγραφή: </w:t>
      </w:r>
      <w:r>
        <w:rPr>
          <w:rFonts w:eastAsia="Times New Roman" w:cs="Times New Roman" w:ascii="arial" w:hAnsi="arial"/>
          <w:b w:val="false"/>
          <w:bCs w:val="false"/>
          <w:sz w:val="22"/>
          <w:szCs w:val="22"/>
          <w:lang w:val="el-GR"/>
        </w:rPr>
        <w:t>Επεξεργάζεται δηλώσεις ‘return’.</w:t>
      </w:r>
    </w:p>
    <w:p>
      <w:pPr>
        <w:pStyle w:val="Normal"/>
        <w:numPr>
          <w:ilvl w:val="0"/>
          <w:numId w:val="18"/>
        </w:numPr>
        <w:rPr>
          <w:lang w:val="el-GR"/>
        </w:rPr>
      </w:pPr>
      <w:r>
        <w:rPr>
          <w:rFonts w:eastAsia="Times New Roman" w:cs="Times New Roman" w:ascii="arial" w:hAnsi="arial"/>
          <w:b w:val="false"/>
          <w:bCs w:val="false"/>
          <w:sz w:val="22"/>
          <w:szCs w:val="22"/>
          <w:lang w:val="el-GR"/>
        </w:rPr>
        <w:t xml:space="preserve"> </w:t>
      </w:r>
      <w:r>
        <w:rPr>
          <w:rFonts w:eastAsia="Times New Roman" w:cs="Times New Roman" w:ascii="arial" w:hAnsi="arial"/>
          <w:b/>
          <w:bCs/>
          <w:sz w:val="22"/>
          <w:szCs w:val="22"/>
          <w:lang w:val="el-GR"/>
        </w:rPr>
        <w:t xml:space="preserve">Λεπτομέρειες: </w:t>
      </w:r>
    </w:p>
    <w:p>
      <w:pPr>
        <w:pStyle w:val="Normal"/>
        <w:numPr>
          <w:ilvl w:val="1"/>
          <w:numId w:val="18"/>
        </w:numPr>
        <w:rPr>
          <w:lang w:val="el-GR"/>
        </w:rPr>
      </w:pPr>
      <w:r>
        <w:rPr>
          <w:rFonts w:eastAsia="Times New Roman" w:cs="Times New Roman" w:ascii="arial" w:hAnsi="arial"/>
          <w:b w:val="false"/>
          <w:bCs w:val="false"/>
          <w:sz w:val="22"/>
          <w:szCs w:val="22"/>
          <w:lang w:val="el-GR"/>
        </w:rPr>
        <w:t>Ελέγχει συντακτικά αν οι λέξεις ακολουθούν την ορθή ροή των κανώνων.</w:t>
      </w:r>
    </w:p>
    <w:p>
      <w:pPr>
        <w:pStyle w:val="Normal"/>
        <w:numPr>
          <w:ilvl w:val="1"/>
          <w:numId w:val="18"/>
        </w:numPr>
        <w:rPr>
          <w:lang w:val="el-GR"/>
        </w:rPr>
      </w:pPr>
      <w:r>
        <w:rPr>
          <w:rFonts w:eastAsia="Times New Roman" w:cs="Times New Roman" w:ascii="arial" w:hAnsi="arial"/>
          <w:sz w:val="22"/>
          <w:szCs w:val="22"/>
          <w:lang w:val="el-GR"/>
        </w:rPr>
        <w:t xml:space="preserve">Αναγνωρίζει την έκφραση που πρέπει να επιστραφεί και την επεξεργάζεται καλώντας τη μέθοδο </w:t>
      </w:r>
      <w:r>
        <w:rPr>
          <w:rStyle w:val="SourceText"/>
          <w:rFonts w:ascii="arial" w:hAnsi="arial"/>
          <w:sz w:val="22"/>
          <w:szCs w:val="22"/>
          <w:lang w:val="el-GR"/>
        </w:rPr>
        <w:t>expression</w:t>
      </w:r>
      <w:r>
        <w:rPr>
          <w:rFonts w:eastAsia="Times New Roman" w:cs="Times New Roman" w:ascii="arial" w:hAnsi="arial"/>
          <w:sz w:val="22"/>
          <w:szCs w:val="22"/>
          <w:lang w:val="el-GR"/>
        </w:rPr>
        <w:t>.</w:t>
      </w:r>
    </w:p>
    <w:p>
      <w:pPr>
        <w:pStyle w:val="Normal"/>
        <w:numPr>
          <w:ilvl w:val="1"/>
          <w:numId w:val="18"/>
        </w:numPr>
        <w:rPr>
          <w:rFonts w:ascii="arial" w:hAnsi="arial"/>
          <w:b w:val="false"/>
          <w:b w:val="false"/>
          <w:bCs w:val="false"/>
        </w:rPr>
      </w:pPr>
      <w:r>
        <w:rPr>
          <w:rFonts w:eastAsia="Times New Roman" w:cs="Times New Roman" w:ascii="arial" w:hAnsi="arial"/>
          <w:b w:val="false"/>
          <w:bCs w:val="false"/>
          <w:sz w:val="22"/>
          <w:szCs w:val="22"/>
          <w:lang w:val="el-GR"/>
        </w:rPr>
        <w:t>Παράγει τα κατάλληλα quadruples για την εκτύπωση της έκφρασης.</w:t>
      </w:r>
    </w:p>
    <w:p>
      <w:pPr>
        <w:pStyle w:val="Normal"/>
        <w:rPr>
          <w:lang w:val="el-GR"/>
        </w:rPr>
      </w:pPr>
      <w:r>
        <w:rPr>
          <w:lang w:val="el-GR"/>
        </w:rPr>
      </w:r>
    </w:p>
    <w:p>
      <w:pPr>
        <w:pStyle w:val="Normal"/>
        <w:rPr>
          <w:lang w:val="el-GR"/>
        </w:rPr>
      </w:pPr>
      <w:r>
        <w:rPr>
          <w:rFonts w:eastAsia="Times New Roman" w:cs="Times New Roman" w:ascii="arial" w:hAnsi="arial"/>
          <w:sz w:val="24"/>
          <w:szCs w:val="24"/>
          <w:lang w:val="el-GR"/>
        </w:rPr>
        <w:t>17.</w:t>
      </w:r>
      <w:r>
        <w:rPr>
          <w:rFonts w:eastAsia="Times New Roman" w:cs="Times New Roman" w:ascii="Times New Roman" w:hAnsi="Times New Roman"/>
          <w:sz w:val="24"/>
          <w:szCs w:val="24"/>
          <w:lang w:val="el-GR"/>
        </w:rPr>
        <w:t xml:space="preserve"> </w:t>
      </w:r>
      <w:r>
        <w:rPr>
          <w:rFonts w:eastAsia="Times New Roman" w:cs="Times New Roman" w:ascii="arial" w:hAnsi="arial"/>
          <w:b/>
          <w:bCs/>
          <w:sz w:val="24"/>
          <w:szCs w:val="24"/>
          <w:lang w:val="el-GR"/>
        </w:rPr>
        <w:t>print_statment(self):</w:t>
      </w:r>
    </w:p>
    <w:p>
      <w:pPr>
        <w:pStyle w:val="Normal"/>
        <w:numPr>
          <w:ilvl w:val="0"/>
          <w:numId w:val="18"/>
        </w:numPr>
        <w:rPr>
          <w:lang w:val="el-GR"/>
        </w:rPr>
      </w:pPr>
      <w:r>
        <w:rPr>
          <w:rFonts w:eastAsia="Times New Roman" w:cs="Times New Roman" w:ascii="arial" w:hAnsi="arial"/>
          <w:b/>
          <w:bCs/>
          <w:sz w:val="22"/>
          <w:szCs w:val="22"/>
          <w:lang w:val="el-GR"/>
        </w:rPr>
        <w:t xml:space="preserve">Περιγραφή: </w:t>
      </w:r>
      <w:r>
        <w:rPr>
          <w:rFonts w:eastAsia="Times New Roman" w:cs="Times New Roman" w:ascii="arial" w:hAnsi="arial"/>
          <w:b w:val="false"/>
          <w:bCs w:val="false"/>
          <w:sz w:val="22"/>
          <w:szCs w:val="22"/>
          <w:lang w:val="el-GR"/>
        </w:rPr>
        <w:t>Επεξεργάζεται δηλώσεις ‘print’.</w:t>
      </w:r>
    </w:p>
    <w:p>
      <w:pPr>
        <w:pStyle w:val="Normal"/>
        <w:numPr>
          <w:ilvl w:val="0"/>
          <w:numId w:val="18"/>
        </w:numPr>
        <w:rPr>
          <w:lang w:val="el-GR"/>
        </w:rPr>
      </w:pPr>
      <w:r>
        <w:rPr>
          <w:rFonts w:eastAsia="Times New Roman" w:cs="Times New Roman" w:ascii="arial" w:hAnsi="arial"/>
          <w:b w:val="false"/>
          <w:bCs w:val="false"/>
          <w:sz w:val="22"/>
          <w:szCs w:val="22"/>
          <w:lang w:val="el-GR"/>
        </w:rPr>
        <w:t xml:space="preserve"> </w:t>
      </w:r>
      <w:r>
        <w:rPr>
          <w:rFonts w:eastAsia="Times New Roman" w:cs="Times New Roman" w:ascii="arial" w:hAnsi="arial"/>
          <w:b/>
          <w:bCs/>
          <w:sz w:val="22"/>
          <w:szCs w:val="22"/>
          <w:lang w:val="el-GR"/>
        </w:rPr>
        <w:t xml:space="preserve">Λεπτομέρειες: </w:t>
      </w:r>
    </w:p>
    <w:p>
      <w:pPr>
        <w:pStyle w:val="Normal"/>
        <w:numPr>
          <w:ilvl w:val="1"/>
          <w:numId w:val="18"/>
        </w:numPr>
        <w:rPr>
          <w:lang w:val="el-GR"/>
        </w:rPr>
      </w:pPr>
      <w:r>
        <w:rPr>
          <w:rFonts w:eastAsia="Times New Roman" w:cs="Times New Roman" w:ascii="arial" w:hAnsi="arial"/>
          <w:b w:val="false"/>
          <w:bCs w:val="false"/>
          <w:sz w:val="22"/>
          <w:szCs w:val="22"/>
          <w:lang w:val="el-GR"/>
        </w:rPr>
        <w:t>Ελέγχει συντακτικά αν οι λέξεις ακολουθούν την ορθή ροή των κανώνων.</w:t>
      </w:r>
    </w:p>
    <w:p>
      <w:pPr>
        <w:pStyle w:val="Normal"/>
        <w:numPr>
          <w:ilvl w:val="1"/>
          <w:numId w:val="18"/>
        </w:numPr>
        <w:rPr>
          <w:lang w:val="el-GR"/>
        </w:rPr>
      </w:pPr>
      <w:r>
        <w:rPr>
          <w:rFonts w:eastAsia="Times New Roman" w:cs="Times New Roman" w:ascii="arial" w:hAnsi="arial"/>
          <w:sz w:val="22"/>
          <w:szCs w:val="22"/>
          <w:lang w:val="el-GR"/>
        </w:rPr>
        <w:t xml:space="preserve">Αναγνωρίζει την έκφραση που πρέπει να εκτυπωθεί και την επεξεργάζεται καλώντας τη μέθοδο </w:t>
      </w:r>
      <w:r>
        <w:rPr>
          <w:rStyle w:val="SourceText"/>
          <w:rFonts w:ascii="arial" w:hAnsi="arial"/>
          <w:sz w:val="22"/>
          <w:szCs w:val="22"/>
          <w:lang w:val="el-GR"/>
        </w:rPr>
        <w:t>expression</w:t>
      </w:r>
      <w:r>
        <w:rPr>
          <w:rFonts w:eastAsia="Times New Roman" w:cs="Times New Roman" w:ascii="arial" w:hAnsi="arial"/>
          <w:sz w:val="22"/>
          <w:szCs w:val="22"/>
          <w:lang w:val="el-GR"/>
        </w:rPr>
        <w:t>.</w:t>
      </w:r>
    </w:p>
    <w:p>
      <w:pPr>
        <w:pStyle w:val="Normal"/>
        <w:numPr>
          <w:ilvl w:val="1"/>
          <w:numId w:val="18"/>
        </w:numPr>
        <w:rPr>
          <w:lang w:val="el-GR"/>
        </w:rPr>
      </w:pPr>
      <w:r>
        <w:rPr>
          <w:rFonts w:eastAsia="Times New Roman" w:cs="Times New Roman" w:ascii="arial" w:hAnsi="arial"/>
          <w:sz w:val="22"/>
          <w:szCs w:val="22"/>
          <w:lang w:val="el-GR"/>
        </w:rPr>
        <w:t>Παράγει τα κατάλληλα quadruples για την εκτύπωση της έκφρασης.</w:t>
      </w:r>
      <w:r>
        <w:rPr>
          <w:rFonts w:eastAsia="Times New Roman" w:cs="Times New Roman" w:ascii="Times New Roman" w:hAnsi="Times New Roman"/>
          <w:sz w:val="24"/>
          <w:szCs w:val="24"/>
          <w:lang w:val="el-GR"/>
        </w:rPr>
        <w:br/>
      </w:r>
    </w:p>
    <w:p>
      <w:pPr>
        <w:pStyle w:val="LOnormal"/>
        <w:rPr/>
      </w:pPr>
      <w:r>
        <w:rPr/>
      </w:r>
    </w:p>
    <w:p>
      <w:pPr>
        <w:pStyle w:val="Normal"/>
        <w:rPr>
          <w:lang w:val="el-GR"/>
        </w:rPr>
      </w:pPr>
      <w:r>
        <w:rPr>
          <w:rFonts w:eastAsia="Times New Roman" w:cs="Times New Roman" w:ascii="arial" w:hAnsi="arial"/>
          <w:sz w:val="24"/>
          <w:szCs w:val="24"/>
          <w:lang w:val="el-GR"/>
        </w:rPr>
        <w:t>18.</w:t>
      </w:r>
      <w:r>
        <w:rPr>
          <w:rFonts w:eastAsia="Times New Roman" w:cs="Times New Roman" w:ascii="Times New Roman" w:hAnsi="Times New Roman"/>
          <w:sz w:val="24"/>
          <w:szCs w:val="24"/>
          <w:lang w:val="el-GR"/>
        </w:rPr>
        <w:t xml:space="preserve"> </w:t>
      </w:r>
      <w:r>
        <w:rPr>
          <w:rFonts w:eastAsia="Times New Roman" w:cs="Times New Roman" w:ascii="arial" w:hAnsi="arial"/>
          <w:b/>
          <w:bCs/>
          <w:sz w:val="24"/>
          <w:szCs w:val="24"/>
          <w:lang w:val="el-GR"/>
        </w:rPr>
        <w:t>input_statements(self, id):</w:t>
      </w:r>
    </w:p>
    <w:p>
      <w:pPr>
        <w:pStyle w:val="Normal"/>
        <w:numPr>
          <w:ilvl w:val="0"/>
          <w:numId w:val="18"/>
        </w:numPr>
        <w:rPr>
          <w:lang w:val="el-GR"/>
        </w:rPr>
      </w:pPr>
      <w:r>
        <w:rPr>
          <w:rFonts w:eastAsia="Times New Roman" w:cs="Times New Roman" w:ascii="arial" w:hAnsi="arial"/>
          <w:b/>
          <w:bCs/>
          <w:sz w:val="22"/>
          <w:szCs w:val="22"/>
          <w:lang w:val="el-GR"/>
        </w:rPr>
        <w:t xml:space="preserve">Περιγραφή: </w:t>
      </w:r>
      <w:r>
        <w:rPr>
          <w:rFonts w:eastAsia="Times New Roman" w:cs="Times New Roman" w:ascii="arial" w:hAnsi="arial"/>
          <w:b w:val="false"/>
          <w:bCs w:val="false"/>
          <w:sz w:val="22"/>
          <w:szCs w:val="22"/>
          <w:lang w:val="el-GR"/>
        </w:rPr>
        <w:t>Επεξεργάζεται δηλώσεις ‘input’.</w:t>
      </w:r>
    </w:p>
    <w:p>
      <w:pPr>
        <w:pStyle w:val="Normal"/>
        <w:numPr>
          <w:ilvl w:val="0"/>
          <w:numId w:val="18"/>
        </w:numPr>
        <w:rPr>
          <w:lang w:val="el-GR"/>
        </w:rPr>
      </w:pPr>
      <w:r>
        <w:rPr>
          <w:rFonts w:eastAsia="Times New Roman" w:cs="Times New Roman" w:ascii="arial" w:hAnsi="arial"/>
          <w:b w:val="false"/>
          <w:bCs w:val="false"/>
          <w:sz w:val="22"/>
          <w:szCs w:val="22"/>
          <w:lang w:val="el-GR"/>
        </w:rPr>
        <w:t xml:space="preserve"> </w:t>
      </w:r>
      <w:r>
        <w:rPr>
          <w:rFonts w:eastAsia="Times New Roman" w:cs="Times New Roman" w:ascii="arial" w:hAnsi="arial"/>
          <w:b/>
          <w:bCs/>
          <w:sz w:val="22"/>
          <w:szCs w:val="22"/>
          <w:lang w:val="el-GR"/>
        </w:rPr>
        <w:t xml:space="preserve">Λεπτομέρειες: </w:t>
      </w:r>
    </w:p>
    <w:p>
      <w:pPr>
        <w:pStyle w:val="Normal"/>
        <w:numPr>
          <w:ilvl w:val="1"/>
          <w:numId w:val="18"/>
        </w:numPr>
        <w:rPr>
          <w:lang w:val="el-GR"/>
        </w:rPr>
      </w:pPr>
      <w:r>
        <w:rPr>
          <w:rFonts w:eastAsia="Times New Roman" w:cs="Times New Roman" w:ascii="arial" w:hAnsi="arial"/>
          <w:b w:val="false"/>
          <w:bCs w:val="false"/>
          <w:sz w:val="22"/>
          <w:szCs w:val="22"/>
          <w:lang w:val="el-GR"/>
        </w:rPr>
        <w:t>Ελέγχει συντακτικά αν οι λέξεις ακολουθούν την ορθή ροή των κανώνων.</w:t>
      </w:r>
    </w:p>
    <w:p>
      <w:pPr>
        <w:pStyle w:val="Normal"/>
        <w:numPr>
          <w:ilvl w:val="1"/>
          <w:numId w:val="18"/>
        </w:numPr>
        <w:rPr>
          <w:lang w:val="el-GR"/>
        </w:rPr>
      </w:pPr>
      <w:r>
        <w:rPr>
          <w:rFonts w:eastAsia="Times New Roman" w:cs="Times New Roman" w:ascii="arial" w:hAnsi="arial"/>
          <w:sz w:val="22"/>
          <w:szCs w:val="22"/>
          <w:lang w:val="el-GR"/>
        </w:rPr>
        <w:t xml:space="preserve">Αναγνωρίζει την έκφραση που πρέπει να εισαχθεί και την επεξεργάζεται καλώντας τη μέθοδο </w:t>
      </w:r>
      <w:r>
        <w:rPr>
          <w:rStyle w:val="SourceText"/>
          <w:rFonts w:ascii="arial" w:hAnsi="arial"/>
          <w:sz w:val="22"/>
          <w:szCs w:val="22"/>
          <w:lang w:val="el-GR"/>
        </w:rPr>
        <w:t>expression</w:t>
      </w:r>
      <w:r>
        <w:rPr>
          <w:rFonts w:eastAsia="Times New Roman" w:cs="Times New Roman" w:ascii="arial" w:hAnsi="arial"/>
          <w:sz w:val="22"/>
          <w:szCs w:val="22"/>
          <w:lang w:val="el-GR"/>
        </w:rPr>
        <w:t>.</w:t>
      </w:r>
    </w:p>
    <w:p>
      <w:pPr>
        <w:pStyle w:val="Normal"/>
        <w:numPr>
          <w:ilvl w:val="1"/>
          <w:numId w:val="18"/>
        </w:numPr>
        <w:rPr>
          <w:lang w:val="el-GR"/>
        </w:rPr>
      </w:pPr>
      <w:r>
        <w:rPr>
          <w:rFonts w:eastAsia="Times New Roman" w:cs="Times New Roman" w:ascii="arial" w:hAnsi="arial"/>
          <w:sz w:val="22"/>
          <w:szCs w:val="22"/>
          <w:lang w:val="el-GR"/>
        </w:rPr>
        <w:t>Παράγει τα κατάλληλα quadruples για την εκτύπωση της έκφρασης.</w:t>
      </w:r>
    </w:p>
    <w:p>
      <w:pPr>
        <w:pStyle w:val="Normal"/>
        <w:rPr>
          <w:lang w:val="el-GR"/>
        </w:rPr>
      </w:pPr>
      <w:r>
        <w:rPr>
          <w:lang w:val="el-GR"/>
        </w:rPr>
      </w:r>
    </w:p>
    <w:p>
      <w:pPr>
        <w:pStyle w:val="Normal"/>
        <w:rPr>
          <w:lang w:val="el-GR"/>
        </w:rPr>
      </w:pPr>
      <w:r>
        <w:rPr>
          <w:rFonts w:eastAsia="Times New Roman" w:cs="Times New Roman" w:ascii="arial" w:hAnsi="arial"/>
          <w:sz w:val="24"/>
          <w:szCs w:val="24"/>
          <w:lang w:val="el-GR"/>
        </w:rPr>
        <w:t>19.</w:t>
      </w:r>
      <w:r>
        <w:rPr>
          <w:rFonts w:eastAsia="Times New Roman" w:cs="Times New Roman" w:ascii="Times New Roman" w:hAnsi="Times New Roman"/>
          <w:sz w:val="24"/>
          <w:szCs w:val="24"/>
          <w:lang w:val="el-GR"/>
        </w:rPr>
        <w:t xml:space="preserve"> </w:t>
      </w:r>
      <w:r>
        <w:rPr>
          <w:rFonts w:eastAsia="Times New Roman" w:cs="Times New Roman" w:ascii="arial" w:hAnsi="arial"/>
          <w:b/>
          <w:bCs/>
          <w:sz w:val="24"/>
          <w:szCs w:val="24"/>
          <w:lang w:val="el-GR"/>
        </w:rPr>
        <w:t>code_block:</w:t>
      </w:r>
    </w:p>
    <w:p>
      <w:pPr>
        <w:pStyle w:val="Normal"/>
        <w:numPr>
          <w:ilvl w:val="0"/>
          <w:numId w:val="18"/>
        </w:numPr>
        <w:rPr>
          <w:lang w:val="el-GR"/>
        </w:rPr>
      </w:pPr>
      <w:r>
        <w:rPr>
          <w:rFonts w:eastAsia="Times New Roman" w:cs="Times New Roman" w:ascii="arial" w:hAnsi="arial"/>
          <w:b/>
          <w:bCs/>
          <w:sz w:val="22"/>
          <w:szCs w:val="22"/>
          <w:lang w:val="el-GR"/>
        </w:rPr>
        <w:t xml:space="preserve">Περιγραφή: </w:t>
      </w:r>
      <w:r>
        <w:rPr>
          <w:rFonts w:eastAsia="Times New Roman" w:cs="Times New Roman" w:ascii="arial" w:hAnsi="arial"/>
          <w:b w:val="false"/>
          <w:bCs w:val="false"/>
          <w:sz w:val="22"/>
          <w:szCs w:val="22"/>
          <w:lang w:val="el-GR"/>
        </w:rPr>
        <w:t>Αναγνωρίζει και επεξεργάζεται μπλοκ κώδικα που περιέχει δηλώσεις όπως if, while, print, return, input, global, int, ή αναγνωριστικά.</w:t>
      </w:r>
    </w:p>
    <w:p>
      <w:pPr>
        <w:pStyle w:val="Normal"/>
        <w:numPr>
          <w:ilvl w:val="0"/>
          <w:numId w:val="18"/>
        </w:numPr>
        <w:rPr>
          <w:lang w:val="el-GR"/>
        </w:rPr>
      </w:pPr>
      <w:r>
        <w:rPr>
          <w:rFonts w:eastAsia="Times New Roman" w:cs="Times New Roman" w:ascii="arial" w:hAnsi="arial"/>
          <w:b w:val="false"/>
          <w:bCs w:val="false"/>
          <w:sz w:val="22"/>
          <w:szCs w:val="22"/>
          <w:lang w:val="el-GR"/>
        </w:rPr>
        <w:t xml:space="preserve"> </w:t>
      </w:r>
      <w:r>
        <w:rPr>
          <w:rFonts w:eastAsia="Times New Roman" w:cs="Times New Roman" w:ascii="arial" w:hAnsi="arial"/>
          <w:b/>
          <w:bCs/>
          <w:sz w:val="22"/>
          <w:szCs w:val="22"/>
          <w:lang w:val="el-GR"/>
        </w:rPr>
        <w:t xml:space="preserve">Λεπτομέρειες: </w:t>
      </w:r>
    </w:p>
    <w:p>
      <w:pPr>
        <w:pStyle w:val="Normal"/>
        <w:numPr>
          <w:ilvl w:val="1"/>
          <w:numId w:val="18"/>
        </w:numPr>
        <w:rPr>
          <w:lang w:val="el-GR"/>
        </w:rPr>
      </w:pPr>
      <w:r>
        <w:rPr>
          <w:rFonts w:eastAsia="Times New Roman" w:cs="Times New Roman" w:ascii="arial" w:hAnsi="arial"/>
          <w:b w:val="false"/>
          <w:bCs w:val="false"/>
          <w:sz w:val="22"/>
          <w:szCs w:val="22"/>
          <w:lang w:val="el-GR"/>
        </w:rPr>
        <w:t>Επαναλαμβάνει την αναγνώριση και επεξεργασία δηλώσεων όσο το τρέχον token είναι ένα από τα συγκεκριμένα keywords ή ένα αναγνωριστικό.</w:t>
      </w:r>
    </w:p>
    <w:p>
      <w:pPr>
        <w:pStyle w:val="Normal"/>
        <w:numPr>
          <w:ilvl w:val="1"/>
          <w:numId w:val="18"/>
        </w:numPr>
        <w:rPr>
          <w:lang w:val="el-GR"/>
        </w:rPr>
      </w:pPr>
      <w:r>
        <w:rPr>
          <w:rFonts w:eastAsia="Times New Roman" w:cs="Times New Roman" w:ascii="arial" w:hAnsi="arial"/>
          <w:sz w:val="22"/>
          <w:szCs w:val="22"/>
          <w:lang w:val="el-GR"/>
        </w:rPr>
        <w:t>Χρησιμοποιεί τη μέθοδο statements για την επεξεργασία της κάθε δήλωσης.</w:t>
      </w:r>
    </w:p>
    <w:p>
      <w:pPr>
        <w:pStyle w:val="Normal"/>
        <w:rPr>
          <w:lang w:val="el-GR"/>
        </w:rPr>
      </w:pPr>
      <w:r>
        <w:rPr>
          <w:lang w:val="el-GR"/>
        </w:rPr>
      </w:r>
    </w:p>
    <w:p>
      <w:pPr>
        <w:pStyle w:val="Normal"/>
        <w:rPr>
          <w:lang w:val="el-GR"/>
        </w:rPr>
      </w:pPr>
      <w:r>
        <w:rPr>
          <w:rFonts w:eastAsia="Times New Roman" w:cs="Times New Roman" w:ascii="arial" w:hAnsi="arial"/>
          <w:sz w:val="24"/>
          <w:szCs w:val="24"/>
          <w:lang w:val="el-GR"/>
        </w:rPr>
        <w:t>20.</w:t>
      </w:r>
      <w:r>
        <w:rPr>
          <w:rFonts w:eastAsia="Times New Roman" w:cs="Times New Roman" w:ascii="Times New Roman" w:hAnsi="Times New Roman"/>
          <w:sz w:val="24"/>
          <w:szCs w:val="24"/>
          <w:lang w:val="el-GR"/>
        </w:rPr>
        <w:t xml:space="preserve"> </w:t>
      </w:r>
      <w:r>
        <w:rPr>
          <w:rFonts w:eastAsia="Times New Roman" w:cs="Times New Roman" w:ascii="arial" w:hAnsi="arial"/>
          <w:b/>
          <w:bCs/>
          <w:sz w:val="24"/>
          <w:szCs w:val="24"/>
          <w:lang w:val="el-GR"/>
        </w:rPr>
        <w:t>condition(self):</w:t>
      </w:r>
    </w:p>
    <w:p>
      <w:pPr>
        <w:pStyle w:val="Normal"/>
        <w:numPr>
          <w:ilvl w:val="0"/>
          <w:numId w:val="18"/>
        </w:numPr>
        <w:rPr>
          <w:lang w:val="el-GR"/>
        </w:rPr>
      </w:pPr>
      <w:r>
        <w:rPr>
          <w:rFonts w:eastAsia="Times New Roman" w:cs="Times New Roman" w:ascii="arial" w:hAnsi="arial"/>
          <w:b/>
          <w:bCs/>
          <w:sz w:val="22"/>
          <w:szCs w:val="22"/>
          <w:lang w:val="el-GR"/>
        </w:rPr>
        <w:t xml:space="preserve">Περιγραφή: </w:t>
      </w:r>
      <w:r>
        <w:rPr>
          <w:rFonts w:eastAsia="Times New Roman" w:cs="Times New Roman" w:ascii="arial" w:hAnsi="arial"/>
          <w:b w:val="false"/>
          <w:bCs w:val="false"/>
          <w:sz w:val="22"/>
          <w:szCs w:val="22"/>
          <w:lang w:val="el-GR"/>
        </w:rPr>
        <w:t>Αναγνωρίζει και επεξεργάζεται συνθήκες λογικών εκφράσεων.</w:t>
      </w:r>
    </w:p>
    <w:p>
      <w:pPr>
        <w:pStyle w:val="Normal"/>
        <w:numPr>
          <w:ilvl w:val="0"/>
          <w:numId w:val="18"/>
        </w:numPr>
        <w:rPr>
          <w:lang w:val="el-GR"/>
        </w:rPr>
      </w:pPr>
      <w:r>
        <w:rPr>
          <w:rFonts w:eastAsia="Times New Roman" w:cs="Times New Roman" w:ascii="arial" w:hAnsi="arial"/>
          <w:b w:val="false"/>
          <w:bCs w:val="false"/>
          <w:sz w:val="22"/>
          <w:szCs w:val="22"/>
          <w:lang w:val="el-GR"/>
        </w:rPr>
        <w:t xml:space="preserve"> </w:t>
      </w:r>
      <w:r>
        <w:rPr>
          <w:rFonts w:eastAsia="Times New Roman" w:cs="Times New Roman" w:ascii="arial" w:hAnsi="arial"/>
          <w:b/>
          <w:bCs/>
          <w:sz w:val="22"/>
          <w:szCs w:val="22"/>
          <w:lang w:val="el-GR"/>
        </w:rPr>
        <w:t xml:space="preserve">Λεπτομέρειες: </w:t>
      </w:r>
    </w:p>
    <w:p>
      <w:pPr>
        <w:pStyle w:val="Normal"/>
        <w:numPr>
          <w:ilvl w:val="1"/>
          <w:numId w:val="18"/>
        </w:numPr>
        <w:rPr>
          <w:lang w:val="el-GR"/>
        </w:rPr>
      </w:pPr>
      <w:r>
        <w:rPr>
          <w:rFonts w:eastAsia="Times New Roman" w:cs="Times New Roman" w:ascii="arial" w:hAnsi="arial"/>
          <w:b w:val="false"/>
          <w:bCs w:val="false"/>
          <w:sz w:val="22"/>
          <w:szCs w:val="22"/>
          <w:lang w:val="el-GR"/>
        </w:rPr>
        <w:t>Αρχικοποιεί τις λίστες cond_true και cond_false.</w:t>
      </w:r>
    </w:p>
    <w:p>
      <w:pPr>
        <w:pStyle w:val="Normal"/>
        <w:numPr>
          <w:ilvl w:val="1"/>
          <w:numId w:val="18"/>
        </w:numPr>
        <w:rPr>
          <w:lang w:val="el-GR"/>
        </w:rPr>
      </w:pPr>
      <w:r>
        <w:rPr>
          <w:rFonts w:eastAsia="Times New Roman" w:cs="Times New Roman" w:ascii="arial" w:hAnsi="arial"/>
          <w:b w:val="false"/>
          <w:bCs w:val="false"/>
          <w:sz w:val="22"/>
          <w:szCs w:val="22"/>
          <w:lang w:val="el-GR"/>
        </w:rPr>
        <w:t>Αναγνωρίζει έναν λογικό όρο χρησιμοποιώντας τη μέθοδο bool_term.</w:t>
      </w:r>
    </w:p>
    <w:p>
      <w:pPr>
        <w:pStyle w:val="Normal"/>
        <w:numPr>
          <w:ilvl w:val="1"/>
          <w:numId w:val="18"/>
        </w:numPr>
        <w:rPr>
          <w:lang w:val="el-GR"/>
        </w:rPr>
      </w:pPr>
      <w:r>
        <w:rPr>
          <w:rFonts w:eastAsia="Times New Roman" w:cs="Times New Roman" w:ascii="arial" w:hAnsi="arial"/>
          <w:b w:val="false"/>
          <w:bCs w:val="false"/>
          <w:sz w:val="22"/>
          <w:szCs w:val="22"/>
          <w:lang w:val="el-GR"/>
        </w:rPr>
        <w:t>Αν το τρέχον token είναι ‘or’, ελέγχει το ‘or’ token και επεξεργάζεται τον επόμενο λογικό όρο.</w:t>
      </w:r>
    </w:p>
    <w:p>
      <w:pPr>
        <w:pStyle w:val="Normal"/>
        <w:numPr>
          <w:ilvl w:val="1"/>
          <w:numId w:val="18"/>
        </w:numPr>
        <w:rPr>
          <w:lang w:val="el-GR"/>
        </w:rPr>
      </w:pPr>
      <w:r>
        <w:rPr>
          <w:rFonts w:eastAsia="Times New Roman" w:cs="Times New Roman" w:ascii="arial" w:hAnsi="arial"/>
          <w:b w:val="false"/>
          <w:bCs w:val="false"/>
          <w:sz w:val="22"/>
          <w:szCs w:val="22"/>
          <w:lang w:val="el-GR"/>
        </w:rPr>
        <w:t>Χρησιμοποιεί τη μέθοδο Quadruple.backpatch για να διορθώσει τα quadruples που δημιουργήθηκαν.</w:t>
      </w:r>
    </w:p>
    <w:p>
      <w:pPr>
        <w:pStyle w:val="Normal"/>
        <w:numPr>
          <w:ilvl w:val="1"/>
          <w:numId w:val="18"/>
        </w:numPr>
        <w:rPr>
          <w:lang w:val="el-GR"/>
        </w:rPr>
      </w:pPr>
      <w:r>
        <w:rPr>
          <w:rFonts w:eastAsia="Times New Roman" w:cs="Times New Roman" w:ascii="arial" w:hAnsi="arial"/>
          <w:b w:val="false"/>
          <w:bCs w:val="false"/>
          <w:sz w:val="22"/>
          <w:szCs w:val="22"/>
          <w:lang w:val="el-GR"/>
        </w:rPr>
        <w:t>Ενοποιεί τις λίστες cond_true και cond_false με τα αποτελέσματα των λογικών όρων.</w:t>
      </w:r>
    </w:p>
    <w:p>
      <w:pPr>
        <w:pStyle w:val="Normal"/>
        <w:numPr>
          <w:ilvl w:val="1"/>
          <w:numId w:val="18"/>
        </w:numPr>
        <w:rPr>
          <w:lang w:val="el-GR"/>
        </w:rPr>
      </w:pPr>
      <w:r>
        <w:rPr>
          <w:rFonts w:eastAsia="Times New Roman" w:cs="Times New Roman" w:ascii="arial" w:hAnsi="arial"/>
          <w:b w:val="false"/>
          <w:bCs w:val="false"/>
          <w:sz w:val="22"/>
          <w:szCs w:val="22"/>
          <w:lang w:val="el-GR"/>
        </w:rPr>
        <w:t>Επιστρέφει τις τελικές λίστες cond_true και cond_false.</w:t>
      </w:r>
    </w:p>
    <w:p>
      <w:pPr>
        <w:pStyle w:val="Normal"/>
        <w:rPr>
          <w:lang w:val="el-GR"/>
        </w:rPr>
      </w:pPr>
      <w:r>
        <w:rPr>
          <w:lang w:val="el-GR"/>
        </w:rPr>
      </w:r>
    </w:p>
    <w:p>
      <w:pPr>
        <w:pStyle w:val="Normal"/>
        <w:rPr>
          <w:lang w:val="el-GR"/>
        </w:rPr>
      </w:pPr>
      <w:r>
        <w:rPr>
          <w:rFonts w:eastAsia="Times New Roman" w:cs="Times New Roman" w:ascii="arial" w:hAnsi="arial"/>
          <w:sz w:val="24"/>
          <w:szCs w:val="24"/>
          <w:lang w:val="el-GR"/>
        </w:rPr>
        <w:t>21.</w:t>
      </w:r>
      <w:r>
        <w:rPr>
          <w:rFonts w:eastAsia="Times New Roman" w:cs="Times New Roman" w:ascii="Times New Roman" w:hAnsi="Times New Roman"/>
          <w:sz w:val="24"/>
          <w:szCs w:val="24"/>
          <w:lang w:val="el-GR"/>
        </w:rPr>
        <w:t xml:space="preserve"> </w:t>
      </w:r>
      <w:r>
        <w:rPr>
          <w:rFonts w:eastAsia="Times New Roman" w:cs="Times New Roman" w:ascii="arial" w:hAnsi="arial"/>
          <w:b/>
          <w:bCs/>
          <w:sz w:val="24"/>
          <w:szCs w:val="24"/>
          <w:lang w:val="el-GR"/>
        </w:rPr>
        <w:t>bool_term(self):</w:t>
      </w:r>
    </w:p>
    <w:p>
      <w:pPr>
        <w:pStyle w:val="Normal"/>
        <w:numPr>
          <w:ilvl w:val="0"/>
          <w:numId w:val="18"/>
        </w:numPr>
        <w:rPr>
          <w:lang w:val="el-GR"/>
        </w:rPr>
      </w:pPr>
      <w:r>
        <w:rPr>
          <w:rFonts w:eastAsia="Times New Roman" w:cs="Times New Roman" w:ascii="arial" w:hAnsi="arial"/>
          <w:b/>
          <w:bCs/>
          <w:sz w:val="22"/>
          <w:szCs w:val="22"/>
          <w:lang w:val="el-GR"/>
        </w:rPr>
        <w:t xml:space="preserve">Περιγραφή: </w:t>
      </w:r>
      <w:r>
        <w:rPr>
          <w:rFonts w:eastAsia="Times New Roman" w:cs="Times New Roman" w:ascii="arial" w:hAnsi="arial"/>
          <w:b w:val="false"/>
          <w:bCs w:val="false"/>
          <w:sz w:val="22"/>
          <w:szCs w:val="22"/>
          <w:lang w:val="el-GR"/>
        </w:rPr>
        <w:t xml:space="preserve">Αναγνωρίζει και επεξεργάζεται λογικούς όρους που συνδέονται με </w:t>
      </w:r>
      <w:r>
        <w:rPr>
          <w:rStyle w:val="SourceText"/>
          <w:b w:val="false"/>
          <w:bCs w:val="false"/>
          <w:sz w:val="22"/>
          <w:szCs w:val="22"/>
          <w:lang w:val="el-GR"/>
        </w:rPr>
        <w:t>and</w:t>
      </w:r>
      <w:r>
        <w:rPr>
          <w:rFonts w:eastAsia="Times New Roman" w:cs="Times New Roman" w:ascii="arial" w:hAnsi="arial"/>
          <w:b w:val="false"/>
          <w:bCs w:val="false"/>
          <w:sz w:val="22"/>
          <w:szCs w:val="22"/>
          <w:lang w:val="el-GR"/>
        </w:rPr>
        <w:t>.</w:t>
      </w:r>
    </w:p>
    <w:p>
      <w:pPr>
        <w:pStyle w:val="Normal"/>
        <w:numPr>
          <w:ilvl w:val="0"/>
          <w:numId w:val="18"/>
        </w:numPr>
        <w:rPr>
          <w:lang w:val="el-GR"/>
        </w:rPr>
      </w:pPr>
      <w:r>
        <w:rPr>
          <w:rFonts w:eastAsia="Times New Roman" w:cs="Times New Roman" w:ascii="arial" w:hAnsi="arial"/>
          <w:b w:val="false"/>
          <w:bCs w:val="false"/>
          <w:sz w:val="22"/>
          <w:szCs w:val="22"/>
          <w:lang w:val="el-GR"/>
        </w:rPr>
        <w:t xml:space="preserve"> </w:t>
      </w:r>
      <w:r>
        <w:rPr>
          <w:rFonts w:eastAsia="Times New Roman" w:cs="Times New Roman" w:ascii="arial" w:hAnsi="arial"/>
          <w:b/>
          <w:bCs/>
          <w:sz w:val="22"/>
          <w:szCs w:val="22"/>
          <w:lang w:val="el-GR"/>
        </w:rPr>
        <w:t xml:space="preserve">Λεπτομέρειες: </w:t>
      </w:r>
    </w:p>
    <w:p>
      <w:pPr>
        <w:pStyle w:val="Normal"/>
        <w:numPr>
          <w:ilvl w:val="1"/>
          <w:numId w:val="18"/>
        </w:numPr>
        <w:rPr>
          <w:lang w:val="el-GR"/>
        </w:rPr>
      </w:pPr>
      <w:r>
        <w:rPr>
          <w:rFonts w:eastAsia="Times New Roman" w:cs="Times New Roman" w:ascii="arial" w:hAnsi="arial"/>
          <w:b w:val="false"/>
          <w:bCs w:val="false"/>
          <w:sz w:val="22"/>
          <w:szCs w:val="22"/>
          <w:lang w:val="el-GR"/>
        </w:rPr>
        <w:t>Αρχικοποιεί τις λίστες B_true και B_false.</w:t>
      </w:r>
    </w:p>
    <w:p>
      <w:pPr>
        <w:pStyle w:val="Normal"/>
        <w:numPr>
          <w:ilvl w:val="1"/>
          <w:numId w:val="18"/>
        </w:numPr>
        <w:rPr>
          <w:lang w:val="el-GR"/>
        </w:rPr>
      </w:pPr>
      <w:r>
        <w:rPr>
          <w:rFonts w:eastAsia="Times New Roman" w:cs="Times New Roman" w:ascii="arial" w:hAnsi="arial"/>
          <w:b w:val="false"/>
          <w:bCs w:val="false"/>
          <w:sz w:val="22"/>
          <w:szCs w:val="22"/>
          <w:lang w:val="el-GR"/>
        </w:rPr>
        <w:t>Αναγνωρίζει έναν λογικό παράγοντα χρησιμοποιώντας τη μέθοδο bool_factor.</w:t>
      </w:r>
    </w:p>
    <w:p>
      <w:pPr>
        <w:pStyle w:val="Normal"/>
        <w:numPr>
          <w:ilvl w:val="1"/>
          <w:numId w:val="18"/>
        </w:numPr>
        <w:rPr>
          <w:lang w:val="el-GR"/>
        </w:rPr>
      </w:pPr>
      <w:r>
        <w:rPr>
          <w:rFonts w:eastAsia="Times New Roman" w:cs="Times New Roman" w:ascii="arial" w:hAnsi="arial"/>
          <w:b w:val="false"/>
          <w:bCs w:val="false"/>
          <w:sz w:val="22"/>
          <w:szCs w:val="22"/>
          <w:lang w:val="el-GR"/>
        </w:rPr>
        <w:t>Αν το τρέχον token είναι and, ελέγχει το and token και επεξεργάζεται τον επόμενο λογικό παράγοντα.</w:t>
      </w:r>
    </w:p>
    <w:p>
      <w:pPr>
        <w:pStyle w:val="Normal"/>
        <w:numPr>
          <w:ilvl w:val="1"/>
          <w:numId w:val="18"/>
        </w:numPr>
        <w:rPr>
          <w:lang w:val="el-GR"/>
        </w:rPr>
      </w:pPr>
      <w:r>
        <w:rPr>
          <w:rFonts w:eastAsia="Times New Roman" w:cs="Times New Roman" w:ascii="arial" w:hAnsi="arial"/>
          <w:b w:val="false"/>
          <w:bCs w:val="false"/>
          <w:sz w:val="22"/>
          <w:szCs w:val="22"/>
          <w:lang w:val="el-GR"/>
        </w:rPr>
        <w:t>Χρησιμοποιεί τη μέθοδο Quadruple.backpatch για να διορθώσει τα quadruples που δημιουργήθηκαν.</w:t>
      </w:r>
    </w:p>
    <w:p>
      <w:pPr>
        <w:pStyle w:val="Normal"/>
        <w:numPr>
          <w:ilvl w:val="1"/>
          <w:numId w:val="18"/>
        </w:numPr>
        <w:rPr>
          <w:lang w:val="el-GR"/>
        </w:rPr>
      </w:pPr>
      <w:r>
        <w:rPr>
          <w:rFonts w:eastAsia="Times New Roman" w:cs="Times New Roman" w:ascii="arial" w:hAnsi="arial"/>
          <w:b w:val="false"/>
          <w:bCs w:val="false"/>
          <w:sz w:val="22"/>
          <w:szCs w:val="22"/>
          <w:lang w:val="el-GR"/>
        </w:rPr>
        <w:t>Ενοποιεί τις λίστες B_true και B_false με τα αποτελέσματα των λογικών παραγόντων.</w:t>
      </w:r>
    </w:p>
    <w:p>
      <w:pPr>
        <w:pStyle w:val="Normal"/>
        <w:numPr>
          <w:ilvl w:val="1"/>
          <w:numId w:val="18"/>
        </w:numPr>
        <w:rPr>
          <w:lang w:val="el-GR"/>
        </w:rPr>
      </w:pPr>
      <w:r>
        <w:rPr>
          <w:rFonts w:eastAsia="Times New Roman" w:cs="Times New Roman" w:ascii="arial" w:hAnsi="arial"/>
          <w:b w:val="false"/>
          <w:bCs w:val="false"/>
          <w:sz w:val="22"/>
          <w:szCs w:val="22"/>
          <w:lang w:val="el-GR"/>
        </w:rPr>
        <w:t>Επιστρέφει τις τελικές λίστες B_true και B_false.</w:t>
      </w:r>
    </w:p>
    <w:p>
      <w:pPr>
        <w:pStyle w:val="Normal"/>
        <w:rPr>
          <w:lang w:val="el-GR"/>
        </w:rPr>
      </w:pPr>
      <w:r>
        <w:rPr>
          <w:lang w:val="el-GR"/>
        </w:rPr>
      </w:r>
    </w:p>
    <w:p>
      <w:pPr>
        <w:pStyle w:val="Normal"/>
        <w:rPr>
          <w:lang w:val="el-GR"/>
        </w:rPr>
      </w:pPr>
      <w:r>
        <w:rPr>
          <w:rFonts w:eastAsia="Times New Roman" w:cs="Times New Roman" w:ascii="arial" w:hAnsi="arial"/>
          <w:sz w:val="24"/>
          <w:szCs w:val="24"/>
          <w:lang w:val="el-GR"/>
        </w:rPr>
        <w:t>22.</w:t>
      </w:r>
      <w:r>
        <w:rPr>
          <w:rFonts w:eastAsia="Times New Roman" w:cs="Times New Roman" w:ascii="Times New Roman" w:hAnsi="Times New Roman"/>
          <w:sz w:val="24"/>
          <w:szCs w:val="24"/>
          <w:lang w:val="el-GR"/>
        </w:rPr>
        <w:t xml:space="preserve"> </w:t>
      </w:r>
      <w:r>
        <w:rPr>
          <w:rFonts w:eastAsia="Times New Roman" w:cs="Times New Roman" w:ascii="arial" w:hAnsi="arial"/>
          <w:b/>
          <w:bCs/>
          <w:sz w:val="24"/>
          <w:szCs w:val="24"/>
          <w:lang w:val="el-GR"/>
        </w:rPr>
        <w:t>bool_factor(self):</w:t>
      </w:r>
    </w:p>
    <w:p>
      <w:pPr>
        <w:pStyle w:val="Normal"/>
        <w:numPr>
          <w:ilvl w:val="0"/>
          <w:numId w:val="18"/>
        </w:numPr>
        <w:rPr>
          <w:lang w:val="el-GR"/>
        </w:rPr>
      </w:pPr>
      <w:r>
        <w:rPr>
          <w:rFonts w:eastAsia="Times New Roman" w:cs="Times New Roman" w:ascii="arial" w:hAnsi="arial"/>
          <w:b/>
          <w:bCs/>
          <w:sz w:val="22"/>
          <w:szCs w:val="22"/>
          <w:lang w:val="el-GR"/>
        </w:rPr>
        <w:t xml:space="preserve">Περιγραφή: </w:t>
      </w:r>
      <w:r>
        <w:rPr>
          <w:rFonts w:eastAsia="Times New Roman" w:cs="Times New Roman" w:ascii="arial" w:hAnsi="arial"/>
          <w:b w:val="false"/>
          <w:bCs w:val="false"/>
          <w:sz w:val="22"/>
          <w:szCs w:val="22"/>
          <w:lang w:val="el-GR"/>
        </w:rPr>
        <w:t>Αναγνωρίζει και επεξεργάζεται λογικούς παράγοντες που μπορεί να περιέχουν not, παρενθετικές εκφράσεις ή συγκρίσεις.</w:t>
      </w:r>
    </w:p>
    <w:p>
      <w:pPr>
        <w:pStyle w:val="Normal"/>
        <w:numPr>
          <w:ilvl w:val="0"/>
          <w:numId w:val="18"/>
        </w:numPr>
        <w:rPr>
          <w:lang w:val="el-GR"/>
        </w:rPr>
      </w:pPr>
      <w:r>
        <w:rPr>
          <w:rFonts w:eastAsia="Times New Roman" w:cs="Times New Roman" w:ascii="arial" w:hAnsi="arial"/>
          <w:b w:val="false"/>
          <w:bCs w:val="false"/>
          <w:sz w:val="22"/>
          <w:szCs w:val="22"/>
          <w:lang w:val="el-GR"/>
        </w:rPr>
        <w:t xml:space="preserve"> </w:t>
      </w:r>
      <w:r>
        <w:rPr>
          <w:rFonts w:eastAsia="Times New Roman" w:cs="Times New Roman" w:ascii="arial" w:hAnsi="arial"/>
          <w:b/>
          <w:bCs/>
          <w:sz w:val="22"/>
          <w:szCs w:val="22"/>
          <w:lang w:val="el-GR"/>
        </w:rPr>
        <w:t xml:space="preserve">Λεπτομέρειες: </w:t>
      </w:r>
    </w:p>
    <w:p>
      <w:pPr>
        <w:pStyle w:val="Normal"/>
        <w:numPr>
          <w:ilvl w:val="1"/>
          <w:numId w:val="18"/>
        </w:numPr>
        <w:rPr>
          <w:lang w:val="el-GR"/>
        </w:rPr>
      </w:pPr>
      <w:r>
        <w:rPr>
          <w:rFonts w:eastAsia="Times New Roman" w:cs="Times New Roman" w:ascii="arial" w:hAnsi="arial"/>
          <w:b w:val="false"/>
          <w:bCs w:val="false"/>
          <w:sz w:val="22"/>
          <w:szCs w:val="22"/>
          <w:lang w:val="el-GR"/>
        </w:rPr>
        <w:t>Αν το τρέχον token είναι not, ελέγχει το not token και αναγνωρίζει τη συνθήκη με τη μέθοδο condition.</w:t>
      </w:r>
    </w:p>
    <w:p>
      <w:pPr>
        <w:pStyle w:val="Normal"/>
        <w:numPr>
          <w:ilvl w:val="1"/>
          <w:numId w:val="18"/>
        </w:numPr>
        <w:rPr>
          <w:lang w:val="el-GR"/>
        </w:rPr>
      </w:pPr>
      <w:r>
        <w:rPr>
          <w:rFonts w:eastAsia="Times New Roman" w:cs="Times New Roman" w:ascii="arial" w:hAnsi="arial"/>
          <w:b w:val="false"/>
          <w:bCs w:val="false"/>
          <w:sz w:val="22"/>
          <w:szCs w:val="22"/>
          <w:lang w:val="el-GR"/>
        </w:rPr>
        <w:t>Αν το τρέχον token είναι (, ελέγχει το άνοιγμα και το κλείσιμο των παρενθέσεων και αναγνωρίζει τη συνθήκη με τη μέθοδο condition.</w:t>
      </w:r>
    </w:p>
    <w:p>
      <w:pPr>
        <w:pStyle w:val="Normal"/>
        <w:numPr>
          <w:ilvl w:val="1"/>
          <w:numId w:val="18"/>
        </w:numPr>
        <w:rPr>
          <w:lang w:val="el-GR"/>
        </w:rPr>
      </w:pPr>
      <w:r>
        <w:rPr>
          <w:rFonts w:eastAsia="Times New Roman" w:cs="Times New Roman" w:ascii="arial" w:hAnsi="arial"/>
          <w:b w:val="false"/>
          <w:bCs w:val="false"/>
          <w:sz w:val="22"/>
          <w:szCs w:val="22"/>
          <w:lang w:val="el-GR"/>
        </w:rPr>
        <w:t>Αν το τρέχον token είναι αναγνωριστικό ή αριθμός, αναγνωρίζει την έκφραση και τον τελεστή σύγκρισης, και δημιουργεί τα αντίστοιχα quadruples.</w:t>
      </w:r>
    </w:p>
    <w:p>
      <w:pPr>
        <w:pStyle w:val="Normal"/>
        <w:numPr>
          <w:ilvl w:val="1"/>
          <w:numId w:val="18"/>
        </w:numPr>
        <w:rPr>
          <w:lang w:val="el-GR"/>
        </w:rPr>
      </w:pPr>
      <w:r>
        <w:rPr>
          <w:rFonts w:eastAsia="Times New Roman" w:cs="Times New Roman" w:ascii="arial" w:hAnsi="arial"/>
          <w:b w:val="false"/>
          <w:bCs w:val="false"/>
          <w:sz w:val="22"/>
          <w:szCs w:val="22"/>
          <w:lang w:val="el-GR"/>
        </w:rPr>
        <w:t>Επιστρέφει τις λίστες B_true και B_false.</w:t>
      </w:r>
    </w:p>
    <w:p>
      <w:pPr>
        <w:pStyle w:val="Normal"/>
        <w:numPr>
          <w:ilvl w:val="1"/>
          <w:numId w:val="18"/>
        </w:numPr>
        <w:rPr>
          <w:lang w:val="el-GR"/>
        </w:rPr>
      </w:pPr>
      <w:r>
        <w:rPr>
          <w:rFonts w:eastAsia="Times New Roman" w:cs="Times New Roman" w:ascii="arial" w:hAnsi="arial"/>
          <w:b w:val="false"/>
          <w:bCs w:val="false"/>
          <w:sz w:val="22"/>
          <w:szCs w:val="22"/>
          <w:lang w:val="el-GR"/>
        </w:rPr>
        <w:t>Χρησιμοποιεί τη μέθοδο Quadruple.backpatch για να διορθώσει τα quadruples που δημιουργήθηκαν.</w:t>
      </w:r>
    </w:p>
    <w:p>
      <w:pPr>
        <w:pStyle w:val="Normal"/>
        <w:numPr>
          <w:ilvl w:val="1"/>
          <w:numId w:val="18"/>
        </w:numPr>
        <w:rPr>
          <w:lang w:val="el-GR"/>
        </w:rPr>
      </w:pPr>
      <w:r>
        <w:rPr>
          <w:rFonts w:eastAsia="Times New Roman" w:cs="Times New Roman" w:ascii="arial" w:hAnsi="arial"/>
          <w:b w:val="false"/>
          <w:bCs w:val="false"/>
          <w:sz w:val="22"/>
          <w:szCs w:val="22"/>
          <w:lang w:val="el-GR"/>
        </w:rPr>
        <w:t>Ενοποιεί τις λίστες B_true και B_false με τα αποτελέσματα των λογικών παραγόντων.</w:t>
      </w:r>
    </w:p>
    <w:p>
      <w:pPr>
        <w:pStyle w:val="Normal"/>
        <w:numPr>
          <w:ilvl w:val="1"/>
          <w:numId w:val="18"/>
        </w:numPr>
        <w:rPr>
          <w:lang w:val="el-GR"/>
        </w:rPr>
      </w:pPr>
      <w:r>
        <w:rPr>
          <w:rFonts w:eastAsia="Times New Roman" w:cs="Times New Roman" w:ascii="arial" w:hAnsi="arial"/>
          <w:b w:val="false"/>
          <w:bCs w:val="false"/>
          <w:sz w:val="22"/>
          <w:szCs w:val="22"/>
          <w:lang w:val="el-GR"/>
        </w:rPr>
        <w:t>Επιστρέφει τις τελικές λίστες B_true και B_false.</w:t>
      </w:r>
    </w:p>
    <w:p>
      <w:pPr>
        <w:pStyle w:val="Normal"/>
        <w:rPr>
          <w:lang w:val="el-GR"/>
        </w:rPr>
      </w:pPr>
      <w:r>
        <w:rPr>
          <w:lang w:val="el-GR"/>
        </w:rPr>
      </w:r>
    </w:p>
    <w:p>
      <w:pPr>
        <w:pStyle w:val="Normal"/>
        <w:rPr>
          <w:lang w:val="el-GR"/>
        </w:rPr>
      </w:pPr>
      <w:r>
        <w:rPr>
          <w:rFonts w:eastAsia="Times New Roman" w:cs="Times New Roman" w:ascii="arial" w:hAnsi="arial"/>
          <w:sz w:val="24"/>
          <w:szCs w:val="24"/>
          <w:lang w:val="el-GR"/>
        </w:rPr>
        <w:t>22.</w:t>
      </w:r>
      <w:r>
        <w:rPr>
          <w:rFonts w:eastAsia="Times New Roman" w:cs="Times New Roman" w:ascii="Times New Roman" w:hAnsi="Times New Roman"/>
          <w:sz w:val="24"/>
          <w:szCs w:val="24"/>
          <w:lang w:val="el-GR"/>
        </w:rPr>
        <w:t xml:space="preserve"> </w:t>
      </w:r>
      <w:r>
        <w:rPr>
          <w:rFonts w:eastAsia="Times New Roman" w:cs="Times New Roman" w:ascii="arial" w:hAnsi="arial"/>
          <w:b/>
          <w:bCs/>
          <w:sz w:val="24"/>
          <w:szCs w:val="24"/>
          <w:lang w:val="el-GR"/>
        </w:rPr>
        <w:t>expression(self):</w:t>
      </w:r>
    </w:p>
    <w:p>
      <w:pPr>
        <w:pStyle w:val="Normal"/>
        <w:numPr>
          <w:ilvl w:val="0"/>
          <w:numId w:val="19"/>
        </w:numPr>
        <w:rPr>
          <w:lang w:val="el-GR"/>
        </w:rPr>
      </w:pPr>
      <w:r>
        <w:rPr>
          <w:rFonts w:eastAsia="Times New Roman" w:cs="Times New Roman" w:ascii="arial" w:hAnsi="arial"/>
          <w:b/>
          <w:bCs/>
          <w:sz w:val="22"/>
          <w:szCs w:val="22"/>
          <w:lang w:val="el-GR"/>
          <w:rPrChange w:id="0" w:author="Unknown Author" w:date="2024-05-26T13:12:53Z"/>
        </w:rPr>
        <w:t>Περιγραφή:</w:t>
      </w:r>
      <w:r>
        <w:rPr>
          <w:rFonts w:eastAsia="Times New Roman" w:cs="Times New Roman" w:ascii="arial" w:hAnsi="arial"/>
          <w:b w:val="false"/>
          <w:bCs w:val="false"/>
          <w:sz w:val="22"/>
          <w:szCs w:val="22"/>
          <w:lang w:val="el-GR"/>
        </w:rPr>
        <w:t xml:space="preserve"> Αναγνωρίζει και επεξεργάζεται αριθμητικές εκφράσεις.</w:t>
      </w:r>
    </w:p>
    <w:p>
      <w:pPr>
        <w:pStyle w:val="Normal"/>
        <w:numPr>
          <w:ilvl w:val="0"/>
          <w:numId w:val="18"/>
        </w:numPr>
        <w:rPr>
          <w:b/>
          <w:b/>
          <w:bCs/>
        </w:rPr>
      </w:pPr>
      <w:r>
        <w:rPr>
          <w:rFonts w:eastAsia="Times New Roman" w:cs="Times New Roman" w:ascii="arial" w:hAnsi="arial"/>
          <w:b/>
          <w:bCs/>
          <w:sz w:val="22"/>
          <w:szCs w:val="22"/>
          <w:lang w:val="el-GR"/>
          <w:rPrChange w:id="0" w:author="Unknown Author" w:date="2024-05-26T13:12:55Z"/>
        </w:rPr>
        <w:t>Λεπτομέρειες:</w:t>
      </w:r>
    </w:p>
    <w:p>
      <w:pPr>
        <w:pStyle w:val="Normal"/>
        <w:numPr>
          <w:ilvl w:val="1"/>
          <w:numId w:val="18"/>
        </w:numPr>
        <w:rPr>
          <w:lang w:val="el-GR"/>
        </w:rPr>
      </w:pPr>
      <w:r>
        <w:rPr>
          <w:rFonts w:eastAsia="Times New Roman" w:cs="Times New Roman" w:ascii="arial" w:hAnsi="arial"/>
          <w:b w:val="false"/>
          <w:bCs w:val="false"/>
          <w:sz w:val="22"/>
          <w:szCs w:val="22"/>
          <w:lang w:val="el-GR"/>
        </w:rPr>
        <w:t>Αν το τρέχον token είναι μία δήλωση (if, elif, else, while, print, return, input), καλεί τη μέθοδο statements και στη συνέχεια την expression.</w:t>
      </w:r>
    </w:p>
    <w:p>
      <w:pPr>
        <w:pStyle w:val="Normal"/>
        <w:numPr>
          <w:ilvl w:val="1"/>
          <w:numId w:val="18"/>
        </w:numPr>
        <w:rPr>
          <w:lang w:val="el-GR"/>
        </w:rPr>
      </w:pPr>
      <w:r>
        <w:rPr>
          <w:rFonts w:eastAsia="Times New Roman" w:cs="Times New Roman" w:ascii="arial" w:hAnsi="arial"/>
          <w:b w:val="false"/>
          <w:bCs w:val="false"/>
          <w:sz w:val="22"/>
          <w:szCs w:val="22"/>
          <w:lang w:val="el-GR"/>
        </w:rPr>
        <w:t>Αν το τρέχον token είναι #}, ελέγχει το κλείσιμο του μπλοκ.</w:t>
      </w:r>
    </w:p>
    <w:p>
      <w:pPr>
        <w:pStyle w:val="Normal"/>
        <w:numPr>
          <w:ilvl w:val="1"/>
          <w:numId w:val="18"/>
        </w:numPr>
        <w:rPr>
          <w:lang w:val="el-GR"/>
        </w:rPr>
      </w:pPr>
      <w:r>
        <w:rPr>
          <w:rFonts w:eastAsia="Times New Roman" w:cs="Times New Roman" w:ascii="arial" w:hAnsi="arial"/>
          <w:b w:val="false"/>
          <w:bCs w:val="false"/>
          <w:sz w:val="22"/>
          <w:szCs w:val="22"/>
          <w:lang w:val="el-GR"/>
        </w:rPr>
        <w:t>Αναγνωρίζει το προαιρετικό πρόσημο και τον όρο της έκφρασης.</w:t>
      </w:r>
    </w:p>
    <w:p>
      <w:pPr>
        <w:pStyle w:val="Normal"/>
        <w:numPr>
          <w:ilvl w:val="1"/>
          <w:numId w:val="18"/>
        </w:numPr>
        <w:rPr>
          <w:lang w:val="el-GR"/>
        </w:rPr>
      </w:pPr>
      <w:r>
        <w:rPr>
          <w:rFonts w:eastAsia="Times New Roman" w:cs="Times New Roman" w:ascii="arial" w:hAnsi="arial"/>
          <w:b w:val="false"/>
          <w:bCs w:val="false"/>
          <w:sz w:val="22"/>
          <w:szCs w:val="22"/>
          <w:lang w:val="el-GR"/>
        </w:rPr>
        <w:t>Αν το τρέχον token είναι ένας αριθμητικός τελεστής (+, -, =), αναγνωρίζει τον επόμενο όρο και δημιουργεί τα αντίστοιχα quadruples.</w:t>
      </w:r>
    </w:p>
    <w:p>
      <w:pPr>
        <w:pStyle w:val="Normal"/>
        <w:numPr>
          <w:ilvl w:val="1"/>
          <w:numId w:val="18"/>
        </w:numPr>
        <w:rPr>
          <w:lang w:val="el-GR"/>
        </w:rPr>
      </w:pPr>
      <w:r>
        <w:rPr>
          <w:rFonts w:eastAsia="Times New Roman" w:cs="Times New Roman" w:ascii="arial" w:hAnsi="arial"/>
          <w:b w:val="false"/>
          <w:bCs w:val="false"/>
          <w:sz w:val="22"/>
          <w:szCs w:val="22"/>
          <w:lang w:val="el-GR"/>
        </w:rPr>
        <w:t>Επιστρέφει την τελική θέση της έκφρασης.</w:t>
      </w:r>
    </w:p>
    <w:p>
      <w:pPr>
        <w:pStyle w:val="Normal"/>
        <w:numPr>
          <w:ilvl w:val="1"/>
          <w:numId w:val="18"/>
        </w:numPr>
        <w:rPr>
          <w:lang w:val="el-GR"/>
        </w:rPr>
      </w:pPr>
      <w:r>
        <w:rPr>
          <w:lang w:val="el-GR"/>
        </w:rPr>
      </w:r>
    </w:p>
    <w:p>
      <w:pPr>
        <w:pStyle w:val="Normal"/>
        <w:rPr>
          <w:lang w:val="el-GR"/>
        </w:rPr>
      </w:pPr>
      <w:r>
        <w:rPr>
          <w:rFonts w:eastAsia="Times New Roman" w:cs="Times New Roman" w:ascii="arial" w:hAnsi="arial"/>
          <w:sz w:val="24"/>
          <w:szCs w:val="24"/>
          <w:lang w:val="el-GR"/>
        </w:rPr>
        <w:t>23.</w:t>
      </w:r>
      <w:r>
        <w:rPr>
          <w:rFonts w:eastAsia="Times New Roman" w:cs="Times New Roman" w:ascii="Times New Roman" w:hAnsi="Times New Roman"/>
          <w:sz w:val="24"/>
          <w:szCs w:val="24"/>
          <w:lang w:val="el-GR"/>
        </w:rPr>
        <w:t xml:space="preserve"> </w:t>
      </w:r>
      <w:r>
        <w:rPr>
          <w:rFonts w:eastAsia="Times New Roman" w:cs="Times New Roman" w:ascii="arial" w:hAnsi="arial"/>
          <w:b/>
          <w:bCs/>
          <w:sz w:val="24"/>
          <w:szCs w:val="24"/>
          <w:lang w:val="el-GR"/>
        </w:rPr>
        <w:t>optional_sign(self):</w:t>
      </w:r>
    </w:p>
    <w:p>
      <w:pPr>
        <w:pStyle w:val="Normal"/>
        <w:numPr>
          <w:ilvl w:val="0"/>
          <w:numId w:val="19"/>
        </w:numPr>
        <w:rPr>
          <w:lang w:val="el-GR"/>
        </w:rPr>
      </w:pPr>
      <w:r>
        <w:rPr>
          <w:rFonts w:eastAsia="Times New Roman" w:cs="Times New Roman" w:ascii="arial" w:hAnsi="arial"/>
          <w:b/>
          <w:bCs/>
          <w:sz w:val="22"/>
          <w:szCs w:val="22"/>
          <w:lang w:val="el-GR"/>
          <w:rPrChange w:id="0" w:author="Unknown Author" w:date="2024-05-26T13:12:48Z"/>
        </w:rPr>
        <w:t>Περιγραφή:</w:t>
      </w:r>
      <w:r>
        <w:rPr>
          <w:rFonts w:eastAsia="Times New Roman" w:cs="Times New Roman" w:ascii="arial" w:hAnsi="arial"/>
          <w:b w:val="false"/>
          <w:bCs w:val="false"/>
          <w:sz w:val="22"/>
          <w:szCs w:val="22"/>
          <w:lang w:val="el-GR"/>
        </w:rPr>
        <w:t xml:space="preserve"> Αναγνωρίζει προαιρετικά πρόσημα + ή -.</w:t>
      </w:r>
    </w:p>
    <w:p>
      <w:pPr>
        <w:pStyle w:val="Normal"/>
        <w:numPr>
          <w:ilvl w:val="0"/>
          <w:numId w:val="20"/>
        </w:numPr>
        <w:rPr>
          <w:b/>
          <w:b/>
          <w:bCs/>
        </w:rPr>
      </w:pPr>
      <w:r>
        <w:rPr>
          <w:rFonts w:eastAsia="Times New Roman" w:cs="Times New Roman" w:ascii="arial" w:hAnsi="arial"/>
          <w:b/>
          <w:bCs/>
          <w:sz w:val="22"/>
          <w:szCs w:val="22"/>
          <w:lang w:val="el-GR"/>
          <w:rPrChange w:id="0" w:author="Unknown Author" w:date="2024-05-26T13:12:50Z"/>
        </w:rPr>
        <w:t>Λεπτομέρειες:</w:t>
      </w:r>
    </w:p>
    <w:p>
      <w:pPr>
        <w:pStyle w:val="Normal"/>
        <w:numPr>
          <w:ilvl w:val="1"/>
          <w:numId w:val="20"/>
        </w:numPr>
        <w:rPr>
          <w:lang w:val="el-GR"/>
        </w:rPr>
      </w:pPr>
      <w:r>
        <w:rPr>
          <w:rFonts w:eastAsia="Times New Roman" w:cs="Times New Roman" w:ascii="arial" w:hAnsi="arial"/>
          <w:b w:val="false"/>
          <w:bCs w:val="false"/>
          <w:sz w:val="22"/>
          <w:szCs w:val="22"/>
          <w:lang w:val="el-GR"/>
        </w:rPr>
        <w:t>Αν το τρέχον token είναι + ή -, επιστρέφει το αντίστοιχο πρόσημο.</w:t>
      </w:r>
    </w:p>
    <w:p>
      <w:pPr>
        <w:pStyle w:val="Normal"/>
        <w:numPr>
          <w:ilvl w:val="1"/>
          <w:numId w:val="20"/>
        </w:numPr>
        <w:rPr>
          <w:lang w:val="el-GR"/>
        </w:rPr>
      </w:pPr>
      <w:r>
        <w:rPr>
          <w:rFonts w:eastAsia="Times New Roman" w:cs="Times New Roman" w:ascii="arial" w:hAnsi="arial"/>
          <w:b w:val="false"/>
          <w:bCs w:val="false"/>
          <w:sz w:val="22"/>
          <w:szCs w:val="22"/>
          <w:lang w:val="el-GR"/>
        </w:rPr>
        <w:t>Επιστρέφει το πρόσημο ή κενή συμβολοσειρά αν δεν υπάρχει πρόσημο.</w:t>
      </w:r>
    </w:p>
    <w:p>
      <w:pPr>
        <w:pStyle w:val="Normal"/>
        <w:rPr>
          <w:lang w:val="el-GR"/>
        </w:rPr>
      </w:pPr>
      <w:r>
        <w:rPr>
          <w:lang w:val="el-GR"/>
        </w:rPr>
      </w:r>
    </w:p>
    <w:p>
      <w:pPr>
        <w:pStyle w:val="Normal"/>
        <w:rPr>
          <w:lang w:val="el-GR"/>
        </w:rPr>
      </w:pPr>
      <w:r>
        <w:rPr>
          <w:rFonts w:eastAsia="Times New Roman" w:cs="Times New Roman" w:ascii="arial" w:hAnsi="arial"/>
          <w:sz w:val="24"/>
          <w:szCs w:val="24"/>
          <w:lang w:val="el-GR"/>
        </w:rPr>
        <w:t>24.</w:t>
      </w:r>
      <w:r>
        <w:rPr>
          <w:rFonts w:eastAsia="Times New Roman" w:cs="Times New Roman" w:ascii="Times New Roman" w:hAnsi="Times New Roman"/>
          <w:sz w:val="24"/>
          <w:szCs w:val="24"/>
          <w:lang w:val="el-GR"/>
        </w:rPr>
        <w:t xml:space="preserve"> </w:t>
      </w:r>
      <w:r>
        <w:rPr>
          <w:rFonts w:eastAsia="Times New Roman" w:cs="Times New Roman" w:ascii="arial" w:hAnsi="arial"/>
          <w:b/>
          <w:bCs/>
          <w:sz w:val="24"/>
          <w:szCs w:val="24"/>
          <w:lang w:val="el-GR"/>
        </w:rPr>
        <w:t>term(self):</w:t>
      </w:r>
    </w:p>
    <w:p>
      <w:pPr>
        <w:pStyle w:val="Normal"/>
        <w:numPr>
          <w:ilvl w:val="0"/>
          <w:numId w:val="19"/>
        </w:numPr>
        <w:rPr>
          <w:lang w:val="el-GR"/>
        </w:rPr>
      </w:pPr>
      <w:r>
        <w:rPr>
          <w:rFonts w:eastAsia="Times New Roman" w:cs="Times New Roman" w:ascii="arial" w:hAnsi="arial"/>
          <w:b/>
          <w:bCs/>
          <w:sz w:val="22"/>
          <w:szCs w:val="22"/>
          <w:lang w:val="el-GR"/>
          <w:rPrChange w:id="0" w:author="Unknown Author" w:date="2024-05-26T13:12:43Z"/>
        </w:rPr>
        <w:t>Περιγραφή:</w:t>
      </w:r>
      <w:r>
        <w:rPr>
          <w:rFonts w:eastAsia="Times New Roman" w:cs="Times New Roman" w:ascii="arial" w:hAnsi="arial"/>
          <w:b w:val="false"/>
          <w:bCs w:val="false"/>
          <w:sz w:val="22"/>
          <w:szCs w:val="22"/>
          <w:lang w:val="el-GR"/>
        </w:rPr>
        <w:t xml:space="preserve"> Αναγνωρίζει και επεξεργάζεται όρους εκφράσεων που περιέχουν πολλαπλασιαστικούς τελεστές (*, //, %).</w:t>
      </w:r>
    </w:p>
    <w:p>
      <w:pPr>
        <w:pStyle w:val="Normal"/>
        <w:numPr>
          <w:ilvl w:val="0"/>
          <w:numId w:val="21"/>
        </w:numPr>
        <w:rPr>
          <w:b/>
          <w:b/>
          <w:bCs/>
        </w:rPr>
      </w:pPr>
      <w:r>
        <w:rPr>
          <w:rFonts w:eastAsia="Times New Roman" w:cs="Times New Roman" w:ascii="arial" w:hAnsi="arial"/>
          <w:b/>
          <w:bCs/>
          <w:sz w:val="22"/>
          <w:szCs w:val="22"/>
          <w:lang w:val="el-GR"/>
          <w:rPrChange w:id="0" w:author="Unknown Author" w:date="2024-05-26T13:12:45Z"/>
        </w:rPr>
        <w:t>Λεπτομέρειες:</w:t>
      </w:r>
    </w:p>
    <w:p>
      <w:pPr>
        <w:pStyle w:val="Normal"/>
        <w:numPr>
          <w:ilvl w:val="1"/>
          <w:numId w:val="21"/>
        </w:numPr>
        <w:rPr>
          <w:lang w:val="el-GR"/>
        </w:rPr>
      </w:pPr>
      <w:r>
        <w:rPr>
          <w:rFonts w:eastAsia="Times New Roman" w:cs="Times New Roman" w:ascii="arial" w:hAnsi="arial"/>
          <w:b w:val="false"/>
          <w:bCs w:val="false"/>
          <w:sz w:val="22"/>
          <w:szCs w:val="22"/>
          <w:lang w:val="el-GR"/>
        </w:rPr>
        <w:t>Αναγνωρίζει τον παράγοντα της έκφρασης χρησιμοποιώντας τη μέθοδο factor.</w:t>
      </w:r>
    </w:p>
    <w:p>
      <w:pPr>
        <w:pStyle w:val="Normal"/>
        <w:numPr>
          <w:ilvl w:val="1"/>
          <w:numId w:val="21"/>
        </w:numPr>
        <w:rPr>
          <w:lang w:val="el-GR"/>
        </w:rPr>
      </w:pPr>
      <w:r>
        <w:rPr>
          <w:rFonts w:eastAsia="Times New Roman" w:cs="Times New Roman" w:ascii="arial" w:hAnsi="arial"/>
          <w:b w:val="false"/>
          <w:bCs w:val="false"/>
          <w:sz w:val="22"/>
          <w:szCs w:val="22"/>
          <w:lang w:val="el-GR"/>
        </w:rPr>
        <w:t>Αν το τρέχον token είναι ένας πολλαπλασιαστικός τελεστής, αναγνωρίζει τον επόμενο παράγοντα και δημιουργεί τα αντίστοιχα quadruples.</w:t>
      </w:r>
    </w:p>
    <w:p>
      <w:pPr>
        <w:pStyle w:val="Normal"/>
        <w:numPr>
          <w:ilvl w:val="1"/>
          <w:numId w:val="21"/>
        </w:numPr>
        <w:rPr>
          <w:lang w:val="el-GR"/>
        </w:rPr>
      </w:pPr>
      <w:r>
        <w:rPr>
          <w:rFonts w:eastAsia="Times New Roman" w:cs="Times New Roman" w:ascii="arial" w:hAnsi="arial"/>
          <w:b w:val="false"/>
          <w:bCs w:val="false"/>
          <w:sz w:val="22"/>
          <w:szCs w:val="22"/>
          <w:lang w:val="el-GR"/>
        </w:rPr>
        <w:t>Αν το τρέχον token είναι ένας πολλαπλασιαστικός τελεστής, αναγνωρίζει τον επόμενο παράγοντα και δημιουργεί τα αντίστοιχα quadruples.</w:t>
      </w:r>
    </w:p>
    <w:p>
      <w:pPr>
        <w:pStyle w:val="Normal"/>
        <w:rPr>
          <w:lang w:val="el-GR"/>
        </w:rPr>
      </w:pPr>
      <w:r>
        <w:rPr>
          <w:lang w:val="el-GR"/>
        </w:rPr>
      </w:r>
    </w:p>
    <w:p>
      <w:pPr>
        <w:pStyle w:val="Normal"/>
        <w:rPr>
          <w:lang w:val="el-GR"/>
        </w:rPr>
      </w:pPr>
      <w:r>
        <w:rPr>
          <w:rFonts w:eastAsia="Times New Roman" w:cs="Times New Roman" w:ascii="arial" w:hAnsi="arial"/>
          <w:sz w:val="24"/>
          <w:szCs w:val="24"/>
          <w:lang w:val="el-GR"/>
        </w:rPr>
        <w:t>25.</w:t>
      </w:r>
      <w:r>
        <w:rPr>
          <w:rFonts w:eastAsia="Times New Roman" w:cs="Times New Roman" w:ascii="Times New Roman" w:hAnsi="Times New Roman"/>
          <w:sz w:val="24"/>
          <w:szCs w:val="24"/>
          <w:lang w:val="el-GR"/>
        </w:rPr>
        <w:t xml:space="preserve"> </w:t>
      </w:r>
      <w:r>
        <w:rPr>
          <w:rFonts w:eastAsia="Times New Roman" w:cs="Times New Roman" w:ascii="arial" w:hAnsi="arial"/>
          <w:b/>
          <w:bCs/>
          <w:sz w:val="24"/>
          <w:szCs w:val="24"/>
          <w:lang w:val="el-GR"/>
        </w:rPr>
        <w:t>factor(self):</w:t>
      </w:r>
    </w:p>
    <w:p>
      <w:pPr>
        <w:pStyle w:val="Normal"/>
        <w:numPr>
          <w:ilvl w:val="0"/>
          <w:numId w:val="19"/>
        </w:numPr>
        <w:rPr>
          <w:lang w:val="el-GR"/>
        </w:rPr>
      </w:pPr>
      <w:r>
        <w:rPr>
          <w:rFonts w:eastAsia="Times New Roman" w:cs="Times New Roman" w:ascii="arial" w:hAnsi="arial"/>
          <w:b/>
          <w:bCs/>
          <w:sz w:val="22"/>
          <w:szCs w:val="22"/>
          <w:lang w:val="el-GR"/>
          <w:rPrChange w:id="0" w:author="Unknown Author" w:date="2024-05-26T13:12:39Z"/>
        </w:rPr>
        <w:t>Περιγραφή:</w:t>
      </w:r>
      <w:r>
        <w:rPr>
          <w:rFonts w:eastAsia="Times New Roman" w:cs="Times New Roman" w:ascii="arial" w:hAnsi="arial"/>
          <w:b w:val="false"/>
          <w:bCs w:val="false"/>
          <w:sz w:val="22"/>
          <w:szCs w:val="22"/>
          <w:lang w:val="el-GR"/>
        </w:rPr>
        <w:t xml:space="preserve"> Αναγνωρίζει και επεξεργάζεται παράγοντες εκφράσεων που μπορεί να είναι αριθμοί, keywords, παρενθετικές εκφράσεις ή αναγνωριστικά.</w:t>
      </w:r>
    </w:p>
    <w:p>
      <w:pPr>
        <w:pStyle w:val="Normal"/>
        <w:numPr>
          <w:ilvl w:val="0"/>
          <w:numId w:val="22"/>
        </w:numPr>
        <w:rPr>
          <w:b/>
          <w:b/>
          <w:bCs/>
        </w:rPr>
      </w:pPr>
      <w:r>
        <w:rPr>
          <w:rFonts w:eastAsia="Times New Roman" w:cs="Times New Roman" w:ascii="arial" w:hAnsi="arial"/>
          <w:b/>
          <w:bCs/>
          <w:sz w:val="22"/>
          <w:szCs w:val="22"/>
          <w:lang w:val="el-GR"/>
          <w:rPrChange w:id="0" w:author="Unknown Author" w:date="2024-05-26T13:12:41Z"/>
        </w:rPr>
        <w:t>Λεπτομέρειες:</w:t>
      </w:r>
    </w:p>
    <w:p>
      <w:pPr>
        <w:pStyle w:val="Normal"/>
        <w:numPr>
          <w:ilvl w:val="1"/>
          <w:numId w:val="22"/>
        </w:numPr>
        <w:rPr>
          <w:lang w:val="el-GR"/>
        </w:rPr>
      </w:pPr>
      <w:r>
        <w:rPr>
          <w:rFonts w:eastAsia="Times New Roman" w:cs="Times New Roman" w:ascii="arial" w:hAnsi="arial"/>
          <w:b w:val="false"/>
          <w:bCs w:val="false"/>
          <w:sz w:val="22"/>
          <w:szCs w:val="22"/>
          <w:lang w:val="el-GR"/>
        </w:rPr>
        <w:t>Αν το τρέχον token είναι αριθμός ή keyword, επιστρέφει το token και προχωρά στο επόμενο.</w:t>
      </w:r>
    </w:p>
    <w:p>
      <w:pPr>
        <w:pStyle w:val="Normal"/>
        <w:numPr>
          <w:ilvl w:val="1"/>
          <w:numId w:val="22"/>
        </w:numPr>
        <w:rPr>
          <w:lang w:val="el-GR"/>
        </w:rPr>
      </w:pPr>
      <w:r>
        <w:rPr>
          <w:rFonts w:eastAsia="Times New Roman" w:cs="Times New Roman" w:ascii="arial" w:hAnsi="arial"/>
          <w:b w:val="false"/>
          <w:bCs w:val="false"/>
          <w:sz w:val="22"/>
          <w:szCs w:val="22"/>
          <w:lang w:val="el-GR"/>
        </w:rPr>
        <w:t>Αν το τρέχον token είναι (, αναγνωρίζει την παρενθετική έκφραση.</w:t>
      </w:r>
    </w:p>
    <w:p>
      <w:pPr>
        <w:pStyle w:val="Normal"/>
        <w:numPr>
          <w:ilvl w:val="1"/>
          <w:numId w:val="22"/>
        </w:numPr>
        <w:rPr>
          <w:lang w:val="el-GR"/>
        </w:rPr>
      </w:pPr>
      <w:r>
        <w:rPr>
          <w:rFonts w:eastAsia="Times New Roman" w:cs="Times New Roman" w:ascii="arial" w:hAnsi="arial"/>
          <w:b w:val="false"/>
          <w:bCs w:val="false"/>
          <w:sz w:val="22"/>
          <w:szCs w:val="22"/>
          <w:lang w:val="el-GR"/>
        </w:rPr>
        <w:t>Αν το τρέχον token είναι αναγνωριστικό, επεξεργάζεται το υπόλοιπο του αναγνωριστικού με τη μέθοδο idtail.</w:t>
      </w:r>
    </w:p>
    <w:p>
      <w:pPr>
        <w:pStyle w:val="Normal"/>
        <w:rPr>
          <w:lang w:val="el-GR"/>
        </w:rPr>
      </w:pPr>
      <w:r>
        <w:rPr>
          <w:lang w:val="el-GR"/>
        </w:rPr>
      </w:r>
    </w:p>
    <w:p>
      <w:pPr>
        <w:pStyle w:val="Normal"/>
        <w:rPr>
          <w:lang w:val="el-GR"/>
        </w:rPr>
      </w:pPr>
      <w:r>
        <w:rPr>
          <w:lang w:val="el-GR"/>
        </w:rPr>
      </w:r>
    </w:p>
    <w:p>
      <w:pPr>
        <w:pStyle w:val="Normal"/>
        <w:rPr>
          <w:lang w:val="el-GR"/>
        </w:rPr>
      </w:pPr>
      <w:r>
        <w:rPr>
          <w:rFonts w:eastAsia="Times New Roman" w:cs="Times New Roman" w:ascii="arial" w:hAnsi="arial"/>
          <w:sz w:val="24"/>
          <w:szCs w:val="24"/>
          <w:lang w:val="el-GR"/>
        </w:rPr>
        <w:t>26.</w:t>
      </w:r>
      <w:r>
        <w:rPr>
          <w:rFonts w:eastAsia="Times New Roman" w:cs="Times New Roman" w:ascii="Times New Roman" w:hAnsi="Times New Roman"/>
          <w:sz w:val="24"/>
          <w:szCs w:val="24"/>
          <w:lang w:val="el-GR"/>
        </w:rPr>
        <w:t xml:space="preserve"> </w:t>
      </w:r>
      <w:r>
        <w:rPr>
          <w:rFonts w:eastAsia="Times New Roman" w:cs="Times New Roman" w:ascii="arial" w:hAnsi="arial"/>
          <w:b/>
          <w:bCs/>
          <w:sz w:val="24"/>
          <w:szCs w:val="24"/>
          <w:lang w:val="el-GR"/>
        </w:rPr>
        <w:t>idtail(self,name):</w:t>
      </w:r>
    </w:p>
    <w:p>
      <w:pPr>
        <w:pStyle w:val="Normal"/>
        <w:numPr>
          <w:ilvl w:val="0"/>
          <w:numId w:val="19"/>
        </w:numPr>
        <w:rPr>
          <w:lang w:val="el-GR"/>
        </w:rPr>
      </w:pPr>
      <w:r>
        <w:rPr>
          <w:rFonts w:eastAsia="Times New Roman" w:cs="Times New Roman" w:ascii="arial" w:hAnsi="arial"/>
          <w:b/>
          <w:bCs/>
          <w:sz w:val="22"/>
          <w:szCs w:val="22"/>
          <w:lang w:val="el-GR"/>
          <w:rPrChange w:id="0" w:author="Unknown Author" w:date="2024-05-26T13:12:33Z"/>
        </w:rPr>
        <w:t>Περιγραφή:</w:t>
      </w:r>
      <w:r>
        <w:rPr>
          <w:rFonts w:eastAsia="Times New Roman" w:cs="Times New Roman" w:ascii="arial" w:hAnsi="arial"/>
          <w:b w:val="false"/>
          <w:bCs w:val="false"/>
          <w:sz w:val="22"/>
          <w:szCs w:val="22"/>
          <w:lang w:val="el-GR"/>
        </w:rPr>
        <w:t xml:space="preserve"> Επεξεργάζεται το υπόλοιπο ενός αναγνωριστικού που μπορεί να είναι κλήση συνάρτησης.</w:t>
      </w:r>
    </w:p>
    <w:p>
      <w:pPr>
        <w:pStyle w:val="Normal"/>
        <w:numPr>
          <w:ilvl w:val="0"/>
          <w:numId w:val="23"/>
        </w:numPr>
        <w:rPr>
          <w:b/>
          <w:b/>
          <w:bCs/>
        </w:rPr>
      </w:pPr>
      <w:r>
        <w:rPr>
          <w:rFonts w:eastAsia="Times New Roman" w:cs="Times New Roman" w:ascii="arial" w:hAnsi="arial"/>
          <w:b/>
          <w:bCs/>
          <w:sz w:val="22"/>
          <w:szCs w:val="22"/>
          <w:lang w:val="el-GR"/>
          <w:rPrChange w:id="0" w:author="Unknown Author" w:date="2024-05-26T13:12:36Z"/>
        </w:rPr>
        <w:t>Λεπτομέρειες:</w:t>
      </w:r>
    </w:p>
    <w:p>
      <w:pPr>
        <w:pStyle w:val="Normal"/>
        <w:numPr>
          <w:ilvl w:val="1"/>
          <w:numId w:val="23"/>
        </w:numPr>
        <w:rPr>
          <w:lang w:val="el-GR"/>
        </w:rPr>
      </w:pPr>
      <w:r>
        <w:rPr>
          <w:rFonts w:eastAsia="Times New Roman" w:cs="Times New Roman" w:ascii="arial" w:hAnsi="arial"/>
          <w:b w:val="false"/>
          <w:bCs w:val="false"/>
          <w:sz w:val="22"/>
          <w:szCs w:val="22"/>
          <w:lang w:val="el-GR"/>
        </w:rPr>
        <w:t>Αν το τρέχον token είναι (, αναγνωρίζει τις παραμέτρους της συνάρτησης με τη μέθοδο actual_pars.</w:t>
      </w:r>
    </w:p>
    <w:p>
      <w:pPr>
        <w:pStyle w:val="Normal"/>
        <w:numPr>
          <w:ilvl w:val="1"/>
          <w:numId w:val="23"/>
        </w:numPr>
        <w:rPr>
          <w:lang w:val="el-GR"/>
        </w:rPr>
      </w:pPr>
      <w:r>
        <w:rPr>
          <w:rFonts w:eastAsia="Times New Roman" w:cs="Times New Roman" w:ascii="arial" w:hAnsi="arial"/>
          <w:b w:val="false"/>
          <w:bCs w:val="false"/>
          <w:sz w:val="22"/>
          <w:szCs w:val="22"/>
          <w:lang w:val="el-GR"/>
        </w:rPr>
        <w:t>Δημιουργεί τα κατάλληλα quadruples για την κλήση της συνάρτησης και την επιστροφή της τιμής.</w:t>
      </w:r>
    </w:p>
    <w:p>
      <w:pPr>
        <w:pStyle w:val="Normal"/>
        <w:numPr>
          <w:ilvl w:val="1"/>
          <w:numId w:val="23"/>
        </w:numPr>
        <w:rPr>
          <w:lang w:val="el-GR"/>
        </w:rPr>
      </w:pPr>
      <w:r>
        <w:rPr>
          <w:rFonts w:eastAsia="Times New Roman" w:cs="Times New Roman" w:ascii="arial" w:hAnsi="arial"/>
          <w:b w:val="false"/>
          <w:bCs w:val="false"/>
          <w:sz w:val="22"/>
          <w:szCs w:val="22"/>
          <w:lang w:val="el-GR"/>
        </w:rPr>
        <w:t>Δημιουργεί τα κατάλληλα quadruples για την κλήση της συνάρτησης και την επιστροφή της τιμής.</w:t>
      </w:r>
    </w:p>
    <w:p>
      <w:pPr>
        <w:pStyle w:val="Normal"/>
        <w:rPr>
          <w:lang w:val="el-GR"/>
        </w:rPr>
      </w:pPr>
      <w:r>
        <w:rPr>
          <w:lang w:val="el-GR"/>
        </w:rPr>
      </w:r>
    </w:p>
    <w:p>
      <w:pPr>
        <w:pStyle w:val="Normal"/>
        <w:rPr>
          <w:lang w:val="el-GR"/>
        </w:rPr>
      </w:pPr>
      <w:r>
        <w:rPr>
          <w:rFonts w:eastAsia="Times New Roman" w:cs="Times New Roman" w:ascii="arial" w:hAnsi="arial"/>
          <w:sz w:val="24"/>
          <w:szCs w:val="24"/>
          <w:lang w:val="el-GR"/>
        </w:rPr>
        <w:t>27.</w:t>
      </w:r>
      <w:r>
        <w:rPr>
          <w:rFonts w:eastAsia="Times New Roman" w:cs="Times New Roman" w:ascii="Times New Roman" w:hAnsi="Times New Roman"/>
          <w:sz w:val="24"/>
          <w:szCs w:val="24"/>
          <w:lang w:val="el-GR"/>
        </w:rPr>
        <w:t xml:space="preserve"> </w:t>
      </w:r>
      <w:r>
        <w:rPr>
          <w:rFonts w:eastAsia="Times New Roman" w:cs="Times New Roman" w:ascii="arial" w:hAnsi="arial"/>
          <w:b/>
          <w:bCs/>
          <w:sz w:val="24"/>
          <w:szCs w:val="24"/>
          <w:lang w:val="el-GR"/>
        </w:rPr>
        <w:t>actual_pars(self):</w:t>
      </w:r>
    </w:p>
    <w:p>
      <w:pPr>
        <w:pStyle w:val="Normal"/>
        <w:numPr>
          <w:ilvl w:val="0"/>
          <w:numId w:val="19"/>
        </w:numPr>
        <w:rPr>
          <w:lang w:val="el-GR"/>
        </w:rPr>
      </w:pPr>
      <w:r>
        <w:rPr>
          <w:rFonts w:eastAsia="Times New Roman" w:cs="Times New Roman" w:ascii="arial" w:hAnsi="arial"/>
          <w:b/>
          <w:bCs/>
          <w:sz w:val="22"/>
          <w:szCs w:val="22"/>
          <w:lang w:val="el-GR"/>
          <w:rPrChange w:id="0" w:author="Unknown Author" w:date="2024-05-26T13:12:24Z"/>
        </w:rPr>
        <w:t>Περιγραφή:</w:t>
      </w:r>
      <w:r>
        <w:rPr>
          <w:rFonts w:eastAsia="Times New Roman" w:cs="Times New Roman" w:ascii="arial" w:hAnsi="arial"/>
          <w:b w:val="false"/>
          <w:bCs w:val="false"/>
          <w:sz w:val="22"/>
          <w:szCs w:val="22"/>
          <w:lang w:val="el-GR"/>
        </w:rPr>
        <w:t xml:space="preserve"> Αναγνωρίζει και επεξεργάζεται τις πραγματικές παραμέτρους μιας συνάρτησης.</w:t>
      </w:r>
    </w:p>
    <w:p>
      <w:pPr>
        <w:pStyle w:val="Normal"/>
        <w:numPr>
          <w:ilvl w:val="0"/>
          <w:numId w:val="24"/>
        </w:numPr>
        <w:rPr>
          <w:b/>
          <w:b/>
          <w:bCs/>
        </w:rPr>
      </w:pPr>
      <w:r>
        <w:rPr>
          <w:rFonts w:eastAsia="Times New Roman" w:cs="Times New Roman" w:ascii="arial" w:hAnsi="arial"/>
          <w:b/>
          <w:bCs/>
          <w:sz w:val="22"/>
          <w:szCs w:val="22"/>
          <w:lang w:val="el-GR"/>
          <w:rPrChange w:id="0" w:author="Unknown Author" w:date="2024-05-26T13:12:29Z"/>
        </w:rPr>
        <w:t>Λεπτομέρειες:</w:t>
      </w:r>
    </w:p>
    <w:p>
      <w:pPr>
        <w:pStyle w:val="Normal"/>
        <w:numPr>
          <w:ilvl w:val="1"/>
          <w:numId w:val="24"/>
        </w:numPr>
        <w:rPr>
          <w:lang w:val="el-GR"/>
        </w:rPr>
      </w:pPr>
      <w:r>
        <w:rPr>
          <w:rFonts w:eastAsia="Times New Roman" w:cs="Times New Roman" w:ascii="arial" w:hAnsi="arial"/>
          <w:b w:val="false"/>
          <w:bCs w:val="false"/>
          <w:sz w:val="22"/>
          <w:szCs w:val="22"/>
          <w:lang w:val="el-GR"/>
        </w:rPr>
        <w:t>Αναγνωρίζει τις παραμέτρους χρησιμοποιώντας τη μέθοδο expression.</w:t>
      </w:r>
    </w:p>
    <w:p>
      <w:pPr>
        <w:pStyle w:val="Normal"/>
        <w:numPr>
          <w:ilvl w:val="1"/>
          <w:numId w:val="24"/>
        </w:numPr>
        <w:rPr>
          <w:lang w:val="el-GR"/>
        </w:rPr>
      </w:pPr>
      <w:r>
        <w:rPr>
          <w:rFonts w:eastAsia="Times New Roman" w:cs="Times New Roman" w:ascii="arial" w:hAnsi="arial"/>
          <w:b w:val="false"/>
          <w:bCs w:val="false"/>
          <w:sz w:val="22"/>
          <w:szCs w:val="22"/>
          <w:lang w:val="el-GR"/>
        </w:rPr>
        <w:t>Δημιουργεί τα κατάλληλα quadruples για τις παραμέτρους της συνάρτησης.</w:t>
      </w:r>
    </w:p>
    <w:p>
      <w:pPr>
        <w:pStyle w:val="Normal"/>
        <w:numPr>
          <w:ilvl w:val="1"/>
          <w:numId w:val="24"/>
        </w:numPr>
        <w:rPr>
          <w:lang w:val="el-GR"/>
        </w:rPr>
      </w:pPr>
      <w:r>
        <w:rPr>
          <w:rFonts w:eastAsia="Times New Roman" w:cs="Times New Roman" w:ascii="arial" w:hAnsi="arial"/>
          <w:b w:val="false"/>
          <w:bCs w:val="false"/>
          <w:sz w:val="22"/>
          <w:szCs w:val="22"/>
          <w:lang w:val="el-GR"/>
        </w:rPr>
        <w:t>Επιστρέφει το αποτέλεσμα της τελευταίας αναγνωρισμένης παραμέτρου.</w:t>
      </w:r>
    </w:p>
    <w:p>
      <w:pPr>
        <w:pStyle w:val="Normal"/>
        <w:rPr>
          <w:lang w:val="el-GR"/>
        </w:rPr>
      </w:pPr>
      <w:r>
        <w:rPr>
          <w:lang w:val="el-GR"/>
        </w:rPr>
      </w:r>
    </w:p>
    <w:p>
      <w:pPr>
        <w:pStyle w:val="Normal"/>
        <w:rPr>
          <w:lang w:val="el-GR"/>
        </w:rPr>
      </w:pPr>
      <w:r>
        <w:rPr>
          <w:rFonts w:eastAsia="Times New Roman" w:cs="Times New Roman" w:ascii="arial" w:hAnsi="arial"/>
          <w:sz w:val="24"/>
          <w:szCs w:val="24"/>
          <w:lang w:val="el-GR"/>
        </w:rPr>
        <w:t>27.</w:t>
      </w:r>
      <w:r>
        <w:rPr>
          <w:rFonts w:eastAsia="Times New Roman" w:cs="Times New Roman" w:ascii="Times New Roman" w:hAnsi="Times New Roman"/>
          <w:sz w:val="24"/>
          <w:szCs w:val="24"/>
          <w:lang w:val="el-GR"/>
        </w:rPr>
        <w:t xml:space="preserve"> </w:t>
      </w:r>
      <w:r>
        <w:rPr>
          <w:rFonts w:eastAsia="Times New Roman" w:cs="Times New Roman" w:ascii="arial" w:hAnsi="arial"/>
          <w:b/>
          <w:bCs/>
          <w:sz w:val="24"/>
          <w:szCs w:val="24"/>
          <w:lang w:val="el-GR"/>
        </w:rPr>
        <w:t>syntaxCorrect(self):</w:t>
      </w:r>
    </w:p>
    <w:p>
      <w:pPr>
        <w:pStyle w:val="Normal"/>
        <w:numPr>
          <w:ilvl w:val="0"/>
          <w:numId w:val="19"/>
        </w:numPr>
        <w:rPr>
          <w:lang w:val="el-GR"/>
        </w:rPr>
      </w:pPr>
      <w:r>
        <w:rPr>
          <w:rFonts w:eastAsia="Times New Roman" w:cs="Times New Roman" w:ascii="arial" w:hAnsi="arial"/>
          <w:b/>
          <w:bCs/>
          <w:sz w:val="22"/>
          <w:szCs w:val="22"/>
          <w:lang w:val="el-GR"/>
        </w:rPr>
        <w:t>Περιγραφή</w:t>
      </w:r>
      <w:r>
        <w:rPr>
          <w:rFonts w:eastAsia="Times New Roman" w:cs="Times New Roman" w:ascii="arial" w:hAnsi="arial"/>
          <w:b w:val="false"/>
          <w:bCs w:val="false"/>
          <w:sz w:val="22"/>
          <w:szCs w:val="22"/>
          <w:lang w:val="el-GR"/>
        </w:rPr>
        <w:t>: Ελέγχει αν η σύνταξη του προγράμματος είναι σωστή.</w:t>
      </w:r>
    </w:p>
    <w:p>
      <w:pPr>
        <w:pStyle w:val="Normal"/>
        <w:numPr>
          <w:ilvl w:val="0"/>
          <w:numId w:val="25"/>
        </w:numPr>
        <w:rPr>
          <w:lang w:val="el-GR"/>
        </w:rPr>
      </w:pPr>
      <w:r>
        <w:rPr>
          <w:rFonts w:eastAsia="Times New Roman" w:cs="Times New Roman" w:ascii="arial" w:hAnsi="arial"/>
          <w:b/>
          <w:bCs/>
          <w:sz w:val="22"/>
          <w:szCs w:val="22"/>
          <w:lang w:val="el-GR"/>
        </w:rPr>
        <w:t>Λεπτομέρειες</w:t>
      </w:r>
      <w:r>
        <w:rPr>
          <w:rFonts w:eastAsia="Times New Roman" w:cs="Times New Roman" w:ascii="arial" w:hAnsi="arial"/>
          <w:b w:val="false"/>
          <w:bCs w:val="false"/>
          <w:sz w:val="22"/>
          <w:szCs w:val="22"/>
          <w:lang w:val="el-GR"/>
        </w:rPr>
        <w:t>:</w:t>
      </w:r>
    </w:p>
    <w:p>
      <w:pPr>
        <w:pStyle w:val="Normal"/>
        <w:numPr>
          <w:ilvl w:val="1"/>
          <w:numId w:val="25"/>
        </w:numPr>
        <w:rPr>
          <w:lang w:val="el-GR"/>
        </w:rPr>
      </w:pPr>
      <w:r>
        <w:rPr>
          <w:rFonts w:eastAsia="Times New Roman" w:cs="Times New Roman" w:ascii="arial" w:hAnsi="arial"/>
          <w:b w:val="false"/>
          <w:bCs w:val="false"/>
          <w:sz w:val="22"/>
          <w:szCs w:val="22"/>
          <w:lang w:val="el-GR"/>
        </w:rPr>
        <w:t>Αν το τρέχον token είναι EOF, καταγράφει το τέλος του αρχείου και εκτυπώνει ότι η σύνταξη είναι σωστή.</w:t>
      </w:r>
    </w:p>
    <w:p>
      <w:pPr>
        <w:pStyle w:val="Normal"/>
        <w:rPr>
          <w:lang w:val="el-GR"/>
        </w:rPr>
      </w:pPr>
      <w:r>
        <w:rPr>
          <w:lang w:val="el-GR"/>
        </w:rPr>
      </w:r>
    </w:p>
    <w:p>
      <w:pPr>
        <w:pStyle w:val="Heading1"/>
        <w:rPr/>
      </w:pPr>
      <w:bookmarkStart w:id="5" w:name="_bhl6fjmwu2n5"/>
      <w:bookmarkEnd w:id="5"/>
      <w:r>
        <w:rPr/>
        <w:t>4. ΠΙΝΑΚΑΣ ΣΥΜΒΟΛΩΝ</w:t>
      </w:r>
    </w:p>
    <w:p>
      <w:pPr>
        <w:pStyle w:val="Heading2"/>
        <w:rPr/>
      </w:pPr>
      <w:bookmarkStart w:id="6" w:name="_mhofz9wqwh1b"/>
      <w:bookmarkEnd w:id="6"/>
      <w:r>
        <w:rPr/>
        <w:t>Γενική Ιδέα</w:t>
      </w:r>
    </w:p>
    <w:p>
      <w:pPr>
        <w:pStyle w:val="LOnormal"/>
        <w:rPr/>
      </w:pPr>
      <w:r>
        <w:rPr/>
      </w:r>
    </w:p>
    <w:p>
      <w:pPr>
        <w:pStyle w:val="LOnormal"/>
        <w:rPr/>
      </w:pPr>
      <w:r>
        <w:rPr/>
        <w:t>Στο κεφάλαιο αυτό παρουσιάζουμε την υλοποίηση του πίνακα συμβόλων. Στον πίνακα αυτό κατά την διάρκεια της συντακτικής ανάλυσης και της παραγωγής ενδιάμεσου κώδικα αποθηκεύονται πληροφορίες σχετικά με τα συμβολικά ονόματα που χρησιμοποιούμε στο πρόγραμμα (μεταβλητές, συναρτήσεις, παράμετροι κλπ), πληροφορίες που χρησιμεύουν αργότερα στην σημασιολογική ανάλυση και την παραγωγή τελικού κώδικα.</w:t>
      </w:r>
    </w:p>
    <w:p>
      <w:pPr>
        <w:pStyle w:val="LOnormal"/>
        <w:rPr/>
      </w:pPr>
      <w:r>
        <w:rPr/>
      </w:r>
    </w:p>
    <w:p>
      <w:pPr>
        <w:pStyle w:val="LOnormal"/>
        <w:rPr/>
      </w:pPr>
      <w:r>
        <w:rPr/>
        <w:t>Ο πίνακας αποτελείται από επίπεδα (scopes) και εγγραφές (entities). Το αρχικό/μηδενικό scope του πίνακα δημιουργείται αμέσως με την εκκίνηση της διαδικασίας συντακτικής ανάλυσης καθώς σε αυτό αποθηκεύονται μεταξύ άλλων οι καθολικές μεταβλητές, που με βάση την εκφώνηση της εργασίας μας ορίζονται στην αρχή ενός προγράμματος.</w:t>
      </w:r>
    </w:p>
    <w:p>
      <w:pPr>
        <w:pStyle w:val="LOnormal"/>
        <w:rPr/>
      </w:pPr>
      <w:r>
        <w:rPr/>
      </w:r>
    </w:p>
    <w:p>
      <w:pPr>
        <w:pStyle w:val="LOnormal"/>
        <w:rPr/>
      </w:pPr>
      <w:r>
        <w:rPr/>
        <w:t>Στην συνέχεια, για κάθε συνάρτηση που ορίζεται εισάγουμε ένα νέο entity τύπου Function (ή Procedure, σε περίπτωση διαδικασίας) στον πίνακα και δημιουργούμε ένα νέο scope, στο οποίο εισάγονται οι πληροφορίες για την εν λόγω συνάρτηση όπως η αρχική τηε τετράδα, το μήκος του εγγραφήματος δραστηριοποίησης της, οι τοπικές της μεταβλητές, οι προσωρινές και καθολικές μεταβλητές που αυτή χρησιμοποιεί και οι παράμετροί της.</w:t>
      </w:r>
    </w:p>
    <w:p>
      <w:pPr>
        <w:pStyle w:val="LOnormal"/>
        <w:rPr/>
      </w:pPr>
      <w:r>
        <w:rPr/>
      </w:r>
    </w:p>
    <w:p>
      <w:pPr>
        <w:pStyle w:val="LOnormal"/>
        <w:rPr/>
      </w:pPr>
      <w:r>
        <w:rPr/>
        <w:t xml:space="preserve">Μόλις ολοκληρωθεί η διαδικασία μετάφρασης της συνάρτησης, τυπώνουμε την τρέχουσα μορφή του πίνακα σε ένα εξωτερικό αρχείο (symbolTable.sym) και αφαιρούμε το scope που της αντιστοιχεί από τον πίνακα. </w:t>
      </w:r>
    </w:p>
    <w:p>
      <w:pPr>
        <w:pStyle w:val="Heading2"/>
        <w:rPr/>
      </w:pPr>
      <w:bookmarkStart w:id="7" w:name="_p3wo4wh1vhxj"/>
      <w:bookmarkEnd w:id="7"/>
      <w:r>
        <w:rPr/>
        <w:t>Περιγραφή των κλάσεων</w:t>
      </w:r>
    </w:p>
    <w:p>
      <w:pPr>
        <w:pStyle w:val="LOnormal"/>
        <w:rPr/>
      </w:pPr>
      <w:r>
        <w:rPr/>
      </w:r>
    </w:p>
    <w:p>
      <w:pPr>
        <w:pStyle w:val="LOnormal"/>
        <w:rPr/>
      </w:pPr>
      <w:r>
        <w:rPr/>
        <w:t>Με μία ματιά στον κώδικα, είναι εμφανές ότι ο πίνακας συμβόλων έχει αρκετά περισσότερες κλάσεις από ότι τα υπόλοιπα τμήματα του κώδικα.</w:t>
      </w:r>
    </w:p>
    <w:p>
      <w:pPr>
        <w:pStyle w:val="LOnormal"/>
        <w:rPr/>
      </w:pPr>
      <w:r>
        <w:rPr/>
      </w:r>
    </w:p>
    <w:p>
      <w:pPr>
        <w:pStyle w:val="LOnormal"/>
        <w:rPr/>
      </w:pPr>
      <w:r>
        <w:rPr/>
        <w:t>Για την αναπαράσταση των στοιχείων του πίνακα ακολουθήσαμε μια καθαρά αντικειμενοστραφή σχεδίαση, όπως αυτή παρουσιάζεται στο ηλεκτρονικό σύγγραμμα που μας δώθηκε. Έτσι δημιουργήσαμε την αφηρημένη κλάση Entity με μοναδικό πεδίο το name, το μόνο κοινό στοιχείο κάθε εγγραφής του πίνακα και στη συνέχεια, εκμεταλλευόμενοι την κληρονομικότητα των δημιουργήσαμε την ιεραρχική σχεδίαση που προτείνεται στο σύγγραμμα όπως φαίνεται στην παρακάτω εικόνα</w:t>
      </w:r>
    </w:p>
    <w:p>
      <w:pPr>
        <w:pStyle w:val="LOnormal"/>
        <w:rPr/>
      </w:pPr>
      <w:r>
        <w:rPr/>
      </w:r>
    </w:p>
    <w:p>
      <w:pPr>
        <w:pStyle w:val="LOnormal"/>
        <w:jc w:val="center"/>
        <w:rPr/>
      </w:pPr>
      <w:r>
        <w:rPr/>
        <w:drawing>
          <wp:inline distT="0" distB="0" distL="0" distR="0">
            <wp:extent cx="4610100" cy="3467735"/>
            <wp:effectExtent l="0" t="0" r="0" b="0"/>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3"/>
                    <a:stretch>
                      <a:fillRect/>
                    </a:stretch>
                  </pic:blipFill>
                  <pic:spPr bwMode="auto">
                    <a:xfrm>
                      <a:off x="0" y="0"/>
                      <a:ext cx="4610100" cy="3467735"/>
                    </a:xfrm>
                    <a:prstGeom prst="rect">
                      <a:avLst/>
                    </a:prstGeom>
                  </pic:spPr>
                </pic:pic>
              </a:graphicData>
            </a:graphic>
          </wp:inline>
        </w:drawing>
      </w:r>
    </w:p>
    <w:p>
      <w:pPr>
        <w:pStyle w:val="LOnormal"/>
        <w:rPr/>
      </w:pPr>
      <w:r>
        <w:rPr/>
      </w:r>
    </w:p>
    <w:p>
      <w:pPr>
        <w:pStyle w:val="LOnormal"/>
        <w:rPr/>
      </w:pPr>
      <w:r>
        <w:rPr/>
      </w:r>
    </w:p>
    <w:p>
      <w:pPr>
        <w:pStyle w:val="LOnormal"/>
        <w:rPr/>
      </w:pPr>
      <w:r>
        <w:rPr/>
        <w:t xml:space="preserve">Για κάθε νέα συνάρτηση που καλείται, η enter_scope φροντίζει να μετακινήσει τον sp κατά 12 bytes, 4 για καθένα εκ των </w:t>
      </w:r>
    </w:p>
    <w:p>
      <w:pPr>
        <w:pStyle w:val="LOnormal"/>
        <w:rPr/>
      </w:pPr>
      <w:r>
        <w:rPr/>
      </w:r>
    </w:p>
    <w:p>
      <w:pPr>
        <w:pStyle w:val="LOnormal"/>
        <w:rPr/>
      </w:pPr>
      <w:r>
        <w:rPr/>
        <w:drawing>
          <wp:inline distT="0" distB="0" distL="0" distR="0">
            <wp:extent cx="5731510" cy="242570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5731510" cy="2425700"/>
                    </a:xfrm>
                    <a:prstGeom prst="rect">
                      <a:avLst/>
                    </a:prstGeom>
                  </pic:spPr>
                </pic:pic>
              </a:graphicData>
            </a:graphic>
          </wp:inline>
        </w:drawing>
      </w:r>
    </w:p>
    <w:p>
      <w:pPr>
        <w:pStyle w:val="LOnormal"/>
        <w:rPr/>
      </w:pPr>
      <w:r>
        <w:rPr/>
      </w:r>
    </w:p>
    <w:p>
      <w:pPr>
        <w:pStyle w:val="LOnormal"/>
        <w:rPr/>
      </w:pPr>
      <w:r>
        <w:rPr/>
        <w:t>Κάθε φορά που ολοκληρώνεται η μετάφραση μιας συνάρτησης και πριν το αντίστοιχο scope αφαιρεθεί από τον πίνακα συμβόλων, καλείται η μέθοδος print_state για να εκτυπωθεί η τρέχουσα μορφή του πίνακα.</w:t>
      </w:r>
    </w:p>
    <w:p>
      <w:pPr>
        <w:pStyle w:val="LOnormal"/>
        <w:rPr/>
      </w:pPr>
      <w:r>
        <w:rPr/>
      </w:r>
    </w:p>
    <w:p>
      <w:pPr>
        <w:pStyle w:val="LOnormal"/>
        <w:rPr/>
      </w:pPr>
      <w:r>
        <w:rPr/>
        <w:t>Στην συνέχεια, η μέθοδος exit_scope αφαιρεί το τρέχον scope από τον πίνακα και καθώς και το εγγράφημα δραστηριοποίησης της. Σε περίπτωση που δεν υπάρχουν πλέον scopes, δηλαδή ολοκληρώθηκε και η μετάφραση της main, επιστρέφει.</w:t>
      </w:r>
    </w:p>
    <w:p>
      <w:pPr>
        <w:pStyle w:val="LOnormal"/>
        <w:rPr/>
      </w:pPr>
      <w:r>
        <w:rPr/>
      </w:r>
    </w:p>
    <w:p>
      <w:pPr>
        <w:pStyle w:val="LOnormal"/>
        <w:rPr/>
      </w:pPr>
      <w:r>
        <w:rPr/>
        <w:drawing>
          <wp:inline distT="0" distB="0" distL="0" distR="0">
            <wp:extent cx="5731510" cy="571500"/>
            <wp:effectExtent l="0" t="0" r="0" b="0"/>
            <wp:docPr id="4"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
                    <pic:cNvPicPr>
                      <a:picLocks noChangeAspect="1" noChangeArrowheads="1"/>
                    </pic:cNvPicPr>
                  </pic:nvPicPr>
                  <pic:blipFill>
                    <a:blip r:embed="rId5"/>
                    <a:stretch>
                      <a:fillRect/>
                    </a:stretch>
                  </pic:blipFill>
                  <pic:spPr bwMode="auto">
                    <a:xfrm>
                      <a:off x="0" y="0"/>
                      <a:ext cx="5731510" cy="571500"/>
                    </a:xfrm>
                    <a:prstGeom prst="rect">
                      <a:avLst/>
                    </a:prstGeom>
                  </pic:spPr>
                </pic:pic>
              </a:graphicData>
            </a:graphic>
          </wp:inline>
        </w:drawing>
      </w:r>
    </w:p>
    <w:p>
      <w:pPr>
        <w:pStyle w:val="LOnormal"/>
        <w:rPr/>
      </w:pPr>
      <w:r>
        <w:rPr/>
      </w:r>
    </w:p>
    <w:p>
      <w:pPr>
        <w:pStyle w:val="LOnormal"/>
        <w:rPr/>
      </w:pPr>
      <w:r>
        <w:rPr/>
        <w:t>Η μέθοδος αυτή είναι υπεύθυνη για την προσθήκη των entities στον πίνακα. Δεσμεύει χώρο 4 bytes στην στοίβα μετακινώντας κατάλληλα τον pointer και στη συνέχεια προσθέτει το νέο entity.</w:t>
      </w:r>
    </w:p>
    <w:p>
      <w:pPr>
        <w:pStyle w:val="LOnormal"/>
        <w:rPr/>
      </w:pPr>
      <w:r>
        <w:rPr/>
      </w:r>
    </w:p>
    <w:p>
      <w:pPr>
        <w:pStyle w:val="LOnormal"/>
        <w:rPr/>
      </w:pPr>
      <w:r>
        <w:rPr/>
        <w:drawing>
          <wp:inline distT="0" distB="0" distL="0" distR="0">
            <wp:extent cx="5731510" cy="217170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5731510" cy="2171700"/>
                    </a:xfrm>
                    <a:prstGeom prst="rect">
                      <a:avLst/>
                    </a:prstGeom>
                  </pic:spPr>
                </pic:pic>
              </a:graphicData>
            </a:graphic>
          </wp:inline>
        </w:drawing>
      </w:r>
    </w:p>
    <w:p>
      <w:pPr>
        <w:pStyle w:val="LOnormal"/>
        <w:rPr/>
      </w:pPr>
      <w:r>
        <w:rPr/>
      </w:r>
    </w:p>
    <w:p>
      <w:pPr>
        <w:pStyle w:val="LOnormal"/>
        <w:rPr/>
      </w:pPr>
      <w:r>
        <w:rPr/>
        <w:t xml:space="preserve">Οι συναρτήσεις αυτές εκτελούν την διαδικασία αναζήτησεις μεταβλητών ή συναρτήσεων/διαδικασιών αντίστοιχα. </w:t>
      </w:r>
    </w:p>
    <w:p>
      <w:pPr>
        <w:pStyle w:val="LOnormal"/>
        <w:rPr/>
      </w:pPr>
      <w:r>
        <w:rPr/>
      </w:r>
    </w:p>
    <w:p>
      <w:pPr>
        <w:pStyle w:val="LOnormal"/>
        <w:rPr/>
      </w:pPr>
      <w:r>
        <w:rPr/>
        <w:t>Η μέθοδος varlookup αναζητά μία μεταβλητή ξεκινώντας από το τρέχων scope και μεταβαίνοντας στο προηγούμενο μέχρι να φτάσει και στο εξωτερικό/μηδενικό δηλαδή το global. Επιστρέφει την απόσταση από το τρέχων scope του scope στο οποίο βρέθηκε η μεταβλητή, δηλαδή 1 αν βρέθηκε στο τρέχων scope, 2 αν βρέθηκε στο αμέσως προηγούμενο κοκ. Σε περίπτωση που η μεταβλητή βρέθηκε στο αρχικό/μηδενικό scope επιστρέφει 0.</w:t>
      </w:r>
    </w:p>
    <w:p>
      <w:pPr>
        <w:pStyle w:val="LOnormal"/>
        <w:rPr/>
      </w:pPr>
      <w:r>
        <w:rPr/>
      </w:r>
    </w:p>
    <w:p>
      <w:pPr>
        <w:pStyle w:val="LOnormal"/>
        <w:rPr/>
      </w:pPr>
      <w:r>
        <w:rPr/>
        <w:t>Η μέθοδος funclookup ακολουθεί παρόμοια διαδικασία. Αναζητά μία μεταβλητή ξεκινώντας από το τρέχων scope και μεταβαίνοντας στο προηγούμενο. Επιστρέφει την αρχική τετράδα, το frame length και την λίστα παραμέτρων της συνάρτησης ή διαδικασίας.</w:t>
      </w:r>
    </w:p>
    <w:p>
      <w:pPr>
        <w:pStyle w:val="LOnormal"/>
        <w:rPr/>
      </w:pPr>
      <w:r>
        <w:rPr/>
      </w:r>
    </w:p>
    <w:p>
      <w:pPr>
        <w:pStyle w:val="LOnormal"/>
        <w:rPr/>
      </w:pPr>
      <w:r>
        <w:rPr/>
        <w:drawing>
          <wp:inline distT="0" distB="0" distL="0" distR="0">
            <wp:extent cx="5731510" cy="901700"/>
            <wp:effectExtent l="0" t="0" r="0" b="0"/>
            <wp:docPr id="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
                    <pic:cNvPicPr>
                      <a:picLocks noChangeAspect="1" noChangeArrowheads="1"/>
                    </pic:cNvPicPr>
                  </pic:nvPicPr>
                  <pic:blipFill>
                    <a:blip r:embed="rId7"/>
                    <a:stretch>
                      <a:fillRect/>
                    </a:stretch>
                  </pic:blipFill>
                  <pic:spPr bwMode="auto">
                    <a:xfrm>
                      <a:off x="0" y="0"/>
                      <a:ext cx="5731510" cy="901700"/>
                    </a:xfrm>
                    <a:prstGeom prst="rect">
                      <a:avLst/>
                    </a:prstGeom>
                  </pic:spPr>
                </pic:pic>
              </a:graphicData>
            </a:graphic>
          </wp:inline>
        </w:drawing>
      </w:r>
    </w:p>
    <w:p>
      <w:pPr>
        <w:pStyle w:val="LOnormal"/>
        <w:rPr/>
      </w:pPr>
      <w:r>
        <w:rPr/>
      </w:r>
    </w:p>
    <w:p>
      <w:pPr>
        <w:pStyle w:val="LOnormal"/>
        <w:rPr/>
      </w:pPr>
      <w:r>
        <w:rPr/>
        <w:t>Η μέθοδος update, ενημερώνει τα πεδία μιας συνάρτησης/διαδικασίας συμπληρώνοντας τις σωστές τιμές. Καλείται στην αρχή και το τέλος της διαδικασίας μετάφρασης για να συμπληρώσει την αρχική τετράδα και το frame length αντίστοιχα.</w:t>
      </w:r>
    </w:p>
    <w:p>
      <w:pPr>
        <w:pStyle w:val="LOnormal"/>
        <w:rPr/>
      </w:pPr>
      <w:r>
        <w:rPr/>
      </w:r>
    </w:p>
    <w:p>
      <w:pPr>
        <w:pStyle w:val="LOnormal"/>
        <w:rPr/>
      </w:pPr>
      <w:r>
        <w:rPr/>
        <w:drawing>
          <wp:inline distT="0" distB="0" distL="0" distR="0">
            <wp:extent cx="5731510" cy="508000"/>
            <wp:effectExtent l="0" t="0" r="0" b="0"/>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8"/>
                    <a:stretch>
                      <a:fillRect/>
                    </a:stretch>
                  </pic:blipFill>
                  <pic:spPr bwMode="auto">
                    <a:xfrm>
                      <a:off x="0" y="0"/>
                      <a:ext cx="5731510" cy="508000"/>
                    </a:xfrm>
                    <a:prstGeom prst="rect">
                      <a:avLst/>
                    </a:prstGeom>
                  </pic:spPr>
                </pic:pic>
              </a:graphicData>
            </a:graphic>
          </wp:inline>
        </w:drawing>
      </w:r>
    </w:p>
    <w:p>
      <w:pPr>
        <w:pStyle w:val="LOnormal"/>
        <w:rPr/>
      </w:pPr>
      <w:r>
        <w:rPr/>
      </w:r>
    </w:p>
    <w:p>
      <w:pPr>
        <w:pStyle w:val="LOnormal"/>
        <w:rPr/>
      </w:pPr>
      <w:r>
        <w:rPr/>
        <w:t>Η μέθοδος add_parameter, προσθέτει παραμέτρους κατάλληλα στη λίστα παραμέτρων μιας συνάρτησης ή μιας διαδικασίας</w:t>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Roboto Mono">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81"/>
        </w:tabs>
        <w:ind w:left="781" w:hanging="360"/>
      </w:pPr>
      <w:rPr>
        <w:rFonts w:ascii="Symbol" w:hAnsi="Symbol" w:cs="Symbol" w:hint="default"/>
      </w:rPr>
    </w:lvl>
    <w:lvl w:ilvl="1">
      <w:start w:val="1"/>
      <w:numFmt w:val="bullet"/>
      <w:lvlText w:val="◦"/>
      <w:lvlJc w:val="left"/>
      <w:pPr>
        <w:tabs>
          <w:tab w:val="num" w:pos="1141"/>
        </w:tabs>
        <w:ind w:left="1141" w:hanging="360"/>
      </w:pPr>
      <w:rPr>
        <w:rFonts w:ascii="OpenSymbol" w:hAnsi="OpenSymbol" w:cs="OpenSymbol" w:hint="default"/>
      </w:rPr>
    </w:lvl>
    <w:lvl w:ilvl="2">
      <w:start w:val="1"/>
      <w:numFmt w:val="bullet"/>
      <w:lvlText w:val="▪"/>
      <w:lvlJc w:val="left"/>
      <w:pPr>
        <w:tabs>
          <w:tab w:val="num" w:pos="1501"/>
        </w:tabs>
        <w:ind w:left="1501" w:hanging="360"/>
      </w:pPr>
      <w:rPr>
        <w:rFonts w:ascii="OpenSymbol" w:hAnsi="OpenSymbol" w:cs="OpenSymbol" w:hint="default"/>
      </w:rPr>
    </w:lvl>
    <w:lvl w:ilvl="3">
      <w:start w:val="1"/>
      <w:numFmt w:val="bullet"/>
      <w:lvlText w:val=""/>
      <w:lvlJc w:val="left"/>
      <w:pPr>
        <w:tabs>
          <w:tab w:val="num" w:pos="1861"/>
        </w:tabs>
        <w:ind w:left="1861" w:hanging="360"/>
      </w:pPr>
      <w:rPr>
        <w:rFonts w:ascii="Symbol" w:hAnsi="Symbol" w:cs="Symbol" w:hint="default"/>
      </w:rPr>
    </w:lvl>
    <w:lvl w:ilvl="4">
      <w:start w:val="1"/>
      <w:numFmt w:val="bullet"/>
      <w:lvlText w:val="◦"/>
      <w:lvlJc w:val="left"/>
      <w:pPr>
        <w:tabs>
          <w:tab w:val="num" w:pos="2221"/>
        </w:tabs>
        <w:ind w:left="2221" w:hanging="360"/>
      </w:pPr>
      <w:rPr>
        <w:rFonts w:ascii="OpenSymbol" w:hAnsi="OpenSymbol" w:cs="OpenSymbol" w:hint="default"/>
      </w:rPr>
    </w:lvl>
    <w:lvl w:ilvl="5">
      <w:start w:val="1"/>
      <w:numFmt w:val="bullet"/>
      <w:lvlText w:val="▪"/>
      <w:lvlJc w:val="left"/>
      <w:pPr>
        <w:tabs>
          <w:tab w:val="num" w:pos="2581"/>
        </w:tabs>
        <w:ind w:left="2581" w:hanging="360"/>
      </w:pPr>
      <w:rPr>
        <w:rFonts w:ascii="OpenSymbol" w:hAnsi="OpenSymbol" w:cs="OpenSymbol" w:hint="default"/>
      </w:rPr>
    </w:lvl>
    <w:lvl w:ilvl="6">
      <w:start w:val="1"/>
      <w:numFmt w:val="bullet"/>
      <w:lvlText w:val=""/>
      <w:lvlJc w:val="left"/>
      <w:pPr>
        <w:tabs>
          <w:tab w:val="num" w:pos="2941"/>
        </w:tabs>
        <w:ind w:left="2941" w:hanging="360"/>
      </w:pPr>
      <w:rPr>
        <w:rFonts w:ascii="Symbol" w:hAnsi="Symbol" w:cs="Symbol" w:hint="default"/>
      </w:rPr>
    </w:lvl>
    <w:lvl w:ilvl="7">
      <w:start w:val="1"/>
      <w:numFmt w:val="bullet"/>
      <w:lvlText w:val="◦"/>
      <w:lvlJc w:val="left"/>
      <w:pPr>
        <w:tabs>
          <w:tab w:val="num" w:pos="3301"/>
        </w:tabs>
        <w:ind w:left="3301" w:hanging="360"/>
      </w:pPr>
      <w:rPr>
        <w:rFonts w:ascii="OpenSymbol" w:hAnsi="OpenSymbol" w:cs="OpenSymbol" w:hint="default"/>
      </w:rPr>
    </w:lvl>
    <w:lvl w:ilvl="8">
      <w:start w:val="1"/>
      <w:numFmt w:val="bullet"/>
      <w:lvlText w:val="▪"/>
      <w:lvlJc w:val="left"/>
      <w:pPr>
        <w:tabs>
          <w:tab w:val="num" w:pos="3661"/>
        </w:tabs>
        <w:ind w:left="3661"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80"/>
  <w:trackRevisions/>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ListParagraph">
    <w:name w:val="List Paragraph"/>
    <w:basedOn w:val="Normal"/>
    <w:qFormat/>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TotalTime>
  <Application>LibreOffice/6.4.7.2$Linux_X86_64 LibreOffice_project/40$Build-2</Application>
  <Pages>16</Pages>
  <Words>3174</Words>
  <Characters>18929</Characters>
  <CharactersWithSpaces>21712</CharactersWithSpaces>
  <Paragraphs>273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2024-05-26T13:31:25Z</dcterms:modified>
  <cp:revision>2</cp:revision>
  <dc:subject/>
  <dc:title/>
</cp:coreProperties>
</file>